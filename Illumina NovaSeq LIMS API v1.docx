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B045" w14:textId="77777777" w:rsidR="00C94FB9" w:rsidRPr="00324713" w:rsidRDefault="00AC3F8C" w:rsidP="00660123">
      <w:pPr>
        <w:pStyle w:val="Title"/>
        <w:jc w:val="center"/>
        <w:rPr>
          <w:color w:val="2E74B5" w:themeColor="accent1" w:themeShade="BF"/>
        </w:rPr>
      </w:pPr>
      <w:r w:rsidRPr="00324713">
        <w:rPr>
          <w:color w:val="2E74B5" w:themeColor="accent1" w:themeShade="BF"/>
        </w:rPr>
        <w:t>Illumina NovaSeq LIMS API v1</w:t>
      </w:r>
    </w:p>
    <w:p w14:paraId="31771179" w14:textId="77777777" w:rsidR="00AC3F8C" w:rsidRDefault="00AC3F8C" w:rsidP="00AC3F8C"/>
    <w:p w14:paraId="3FE61098" w14:textId="0832D0E4" w:rsidR="00775FB8" w:rsidRDefault="005F179F" w:rsidP="00AC3F8C">
      <w:r>
        <w:rPr>
          <w:noProof/>
        </w:rPr>
        <w:drawing>
          <wp:inline distT="0" distB="0" distL="0" distR="0" wp14:anchorId="5F9BBA50" wp14:editId="764EF2FC">
            <wp:extent cx="5934075" cy="3733800"/>
            <wp:effectExtent l="0" t="0" r="0" b="0"/>
            <wp:docPr id="2" name="Picture 2" descr="C:\Users\jmyslinski\AppData\Local\Microsoft\Windows\INetCache\Content.Word\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yslinski\AppData\Local\Microsoft\Windows\INetCache\Content.Word\Splash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758D" w14:textId="77777777" w:rsidR="00775FB8" w:rsidRDefault="00775FB8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rPrChange w:id="1" w:author="Myslinski, Jeremy" w:date="2019-03-06T10:07:00Z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rPrChange>
        </w:rPr>
        <w:id w:val="-1734542245"/>
        <w:docPartObj>
          <w:docPartGallery w:val="Table of Contents"/>
          <w:docPartUnique/>
        </w:docPartObj>
      </w:sdtPr>
      <w:sdtEndPr>
        <w:rPr>
          <w:b/>
          <w:bCs/>
          <w:noProof/>
          <w:highlight w:val="none"/>
        </w:rPr>
      </w:sdtEndPr>
      <w:sdtContent>
        <w:p w14:paraId="3705965D" w14:textId="77777777" w:rsidR="00775FB8" w:rsidRDefault="00775FB8">
          <w:pPr>
            <w:pStyle w:val="TOCHeading"/>
          </w:pPr>
          <w:r w:rsidRPr="001A4441">
            <w:rPr>
              <w:rPrChange w:id="2" w:author="Myslinski, Jeremy" w:date="2019-03-06T10:07:00Z">
                <w:rPr/>
              </w:rPrChange>
            </w:rPr>
            <w:t>Contents</w:t>
          </w:r>
        </w:p>
        <w:p w14:paraId="0A9A5C75" w14:textId="4C6B48E3" w:rsidR="00CB0DDA" w:rsidRDefault="00775FB8">
          <w:pPr>
            <w:pStyle w:val="TOC1"/>
            <w:tabs>
              <w:tab w:val="left" w:pos="440"/>
              <w:tab w:val="right" w:leader="dot" w:pos="9350"/>
            </w:tabs>
            <w:rPr>
              <w:ins w:id="3" w:author="Myslinski, Jeremy" w:date="2019-03-06T10:11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Myslinski, Jeremy" w:date="2019-03-06T10:11:00Z">
            <w:r w:rsidR="00CB0DDA" w:rsidRPr="00E11828">
              <w:rPr>
                <w:rStyle w:val="Hyperlink"/>
                <w:noProof/>
              </w:rPr>
              <w:fldChar w:fldCharType="begin"/>
            </w:r>
            <w:r w:rsidR="00CB0DDA" w:rsidRPr="00E11828">
              <w:rPr>
                <w:rStyle w:val="Hyperlink"/>
                <w:noProof/>
              </w:rPr>
              <w:instrText xml:space="preserve"> </w:instrText>
            </w:r>
            <w:r w:rsidR="00CB0DDA">
              <w:rPr>
                <w:noProof/>
              </w:rPr>
              <w:instrText>HYPERLINK \l "_Toc2759508"</w:instrText>
            </w:r>
            <w:r w:rsidR="00CB0DDA" w:rsidRPr="00E11828">
              <w:rPr>
                <w:rStyle w:val="Hyperlink"/>
                <w:noProof/>
              </w:rPr>
              <w:instrText xml:space="preserve"> </w:instrText>
            </w:r>
            <w:r w:rsidR="00CB0DDA" w:rsidRPr="00E11828">
              <w:rPr>
                <w:rStyle w:val="Hyperlink"/>
                <w:noProof/>
              </w:rPr>
            </w:r>
            <w:r w:rsidR="00CB0DDA" w:rsidRPr="00E11828">
              <w:rPr>
                <w:rStyle w:val="Hyperlink"/>
                <w:noProof/>
              </w:rPr>
              <w:fldChar w:fldCharType="separate"/>
            </w:r>
            <w:r w:rsidR="00CB0DDA" w:rsidRPr="00E11828">
              <w:rPr>
                <w:rStyle w:val="Hyperlink"/>
                <w:noProof/>
              </w:rPr>
              <w:t>1</w:t>
            </w:r>
            <w:r w:rsidR="00CB0DDA">
              <w:rPr>
                <w:rFonts w:eastAsiaTheme="minorEastAsia"/>
                <w:noProof/>
              </w:rPr>
              <w:tab/>
            </w:r>
            <w:r w:rsidR="00CB0DDA" w:rsidRPr="00E11828">
              <w:rPr>
                <w:rStyle w:val="Hyperlink"/>
                <w:noProof/>
              </w:rPr>
              <w:t>Document Versions</w:t>
            </w:r>
            <w:r w:rsidR="00CB0DDA">
              <w:rPr>
                <w:noProof/>
                <w:webHidden/>
              </w:rPr>
              <w:tab/>
            </w:r>
            <w:r w:rsidR="00CB0DDA">
              <w:rPr>
                <w:noProof/>
                <w:webHidden/>
              </w:rPr>
              <w:fldChar w:fldCharType="begin"/>
            </w:r>
            <w:r w:rsidR="00CB0DDA">
              <w:rPr>
                <w:noProof/>
                <w:webHidden/>
              </w:rPr>
              <w:instrText xml:space="preserve"> PAGEREF _Toc2759508 \h </w:instrText>
            </w:r>
            <w:r w:rsidR="00CB0DDA">
              <w:rPr>
                <w:noProof/>
                <w:webHidden/>
              </w:rPr>
            </w:r>
          </w:ins>
          <w:r w:rsidR="00CB0DDA">
            <w:rPr>
              <w:noProof/>
              <w:webHidden/>
            </w:rPr>
            <w:fldChar w:fldCharType="separate"/>
          </w:r>
          <w:ins w:id="5" w:author="Myslinski, Jeremy" w:date="2019-03-06T10:11:00Z">
            <w:r w:rsidR="00CB0DDA">
              <w:rPr>
                <w:noProof/>
                <w:webHidden/>
              </w:rPr>
              <w:t>3</w:t>
            </w:r>
            <w:r w:rsidR="00CB0DDA">
              <w:rPr>
                <w:noProof/>
                <w:webHidden/>
              </w:rPr>
              <w:fldChar w:fldCharType="end"/>
            </w:r>
            <w:r w:rsidR="00CB0DDA" w:rsidRPr="00E11828">
              <w:rPr>
                <w:rStyle w:val="Hyperlink"/>
                <w:noProof/>
              </w:rPr>
              <w:fldChar w:fldCharType="end"/>
            </w:r>
          </w:ins>
        </w:p>
        <w:p w14:paraId="5ED9A3A2" w14:textId="783E23E5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6" w:author="Myslinski, Jeremy" w:date="2019-03-06T10:11:00Z"/>
              <w:rFonts w:eastAsiaTheme="minorEastAsia"/>
              <w:noProof/>
            </w:rPr>
          </w:pPr>
          <w:ins w:id="7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"_Toc2759509"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Myslinski, Jeremy" w:date="2019-03-06T10:1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5E67615B" w14:textId="1D413EAA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9" w:author="Myslinski, Jeremy" w:date="2019-03-06T10:11:00Z"/>
              <w:rFonts w:eastAsiaTheme="minorEastAsia"/>
              <w:noProof/>
            </w:rPr>
          </w:pPr>
          <w:ins w:id="10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"_Toc2759510"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Myslinski, Jeremy" w:date="2019-03-06T10:1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3F0EC24A" w14:textId="3688367E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12" w:author="Myslinski, Jeremy" w:date="2019-03-06T10:11:00Z"/>
              <w:rFonts w:eastAsiaTheme="minorEastAsia"/>
              <w:noProof/>
            </w:rPr>
          </w:pPr>
          <w:ins w:id="13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"_Toc2759511"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DTO Submission Retries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Myslinski, Jeremy" w:date="2019-03-06T10:1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34406FBE" w14:textId="654BBE0E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15" w:author="Myslinski, Jeremy" w:date="2019-03-06T10:11:00Z"/>
              <w:rFonts w:eastAsiaTheme="minorEastAsia"/>
              <w:noProof/>
            </w:rPr>
          </w:pPr>
          <w:ins w:id="16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"_Toc2759512"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Login URL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Myslinski, Jeremy" w:date="2019-03-06T10:1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270BA437" w14:textId="1D2A1D42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18" w:author="Myslinski, Jeremy" w:date="2019-03-06T10:11:00Z"/>
              <w:rFonts w:eastAsiaTheme="minorEastAsia"/>
              <w:noProof/>
            </w:rPr>
          </w:pPr>
          <w:ins w:id="19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"_Toc2759513"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Recipe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Myslinski, Jeremy" w:date="2019-03-06T10:1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04A7A3CE" w14:textId="7300B725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21" w:author="Myslinski, Jeremy" w:date="2019-03-06T10:11:00Z"/>
              <w:rFonts w:eastAsiaTheme="minorEastAsia"/>
              <w:noProof/>
            </w:rPr>
          </w:pPr>
          <w:ins w:id="22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"_Toc2759514"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Providing Run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Myslinski, Jeremy" w:date="2019-03-06T10:1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2E43D6CD" w14:textId="3927C88B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24" w:author="Myslinski, Jeremy" w:date="2019-03-06T10:11:00Z"/>
              <w:rFonts w:eastAsiaTheme="minorEastAsia"/>
              <w:noProof/>
            </w:rPr>
          </w:pPr>
          <w:ins w:id="25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"_Toc2759515"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Providing Run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Myslinski, Jeremy" w:date="2019-03-06T10:1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7B943C74" w14:textId="6BA091D5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27" w:author="Myslinski, Jeremy" w:date="2019-03-06T10:11:00Z"/>
              <w:rFonts w:eastAsiaTheme="minorEastAsia"/>
              <w:noProof/>
            </w:rPr>
          </w:pPr>
          <w:ins w:id="28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"_Toc2759516"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DTOs and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Myslinski, Jeremy" w:date="2019-03-06T10:1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00E02103" w14:textId="55FB8913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30" w:author="Myslinski, Jeremy" w:date="2019-03-06T10:11:00Z"/>
              <w:rFonts w:eastAsiaTheme="minorEastAsia"/>
              <w:noProof/>
            </w:rPr>
          </w:pPr>
          <w:ins w:id="31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"_Toc2759517"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RecipeRequestDTO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Myslinski, Jeremy" w:date="2019-03-06T10:11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315F0EBD" w14:textId="5F254DF8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33" w:author="Myslinski, Jeremy" w:date="2019-03-06T10:11:00Z"/>
              <w:rFonts w:eastAsiaTheme="minorEastAsia"/>
              <w:noProof/>
            </w:rPr>
          </w:pPr>
          <w:ins w:id="34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"_Toc2759520"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RecipeRequestResponseDTO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Myslinski, Jeremy" w:date="2019-03-06T10:1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26C5274E" w14:textId="6D7E9E12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36" w:author="Myslinski, Jeremy" w:date="2019-03-06T10:11:00Z"/>
              <w:rFonts w:eastAsiaTheme="minorEastAsia"/>
              <w:noProof/>
            </w:rPr>
          </w:pPr>
          <w:ins w:id="37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"_Toc2759521"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SequencingRunMetrics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Myslinski, Jeremy" w:date="2019-03-06T10:1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7481949E" w14:textId="644F544B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39" w:author="Myslinski, Jeremy" w:date="2019-03-06T10:11:00Z"/>
              <w:rFonts w:eastAsiaTheme="minorEastAsia"/>
              <w:noProof/>
            </w:rPr>
          </w:pPr>
          <w:ins w:id="40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"_Toc2759522"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SequencingRunStatusDTO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Myslinski, Jeremy" w:date="2019-03-06T10:1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2A2F5937" w14:textId="3CD9E58A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42" w:author="Myslinski, Jeremy" w:date="2019-03-06T10:11:00Z"/>
              <w:rFonts w:eastAsiaTheme="minorEastAsia"/>
              <w:noProof/>
            </w:rPr>
          </w:pPr>
          <w:ins w:id="43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"_Toc2759525"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RunInfo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Myslinski, Jeremy" w:date="2019-03-06T10:11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757E4CBF" w14:textId="287180C5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45" w:author="Myslinski, Jeremy" w:date="2019-03-06T10:11:00Z"/>
              <w:rFonts w:eastAsiaTheme="minorEastAsia"/>
              <w:noProof/>
            </w:rPr>
          </w:pPr>
          <w:ins w:id="46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"_Toc2759526"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Reagent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Myslinski, Jeremy" w:date="2019-03-06T10:1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09533D51" w14:textId="0BFDD627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48" w:author="Myslinski, Jeremy" w:date="2019-03-06T10:11:00Z"/>
              <w:rFonts w:eastAsiaTheme="minorEastAsia"/>
              <w:noProof/>
            </w:rPr>
          </w:pPr>
          <w:ins w:id="49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"_Toc2759527"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Enumeration: SequencingRunStatus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Myslinski, Jeremy" w:date="2019-03-06T10:1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5963FEB4" w14:textId="58EF80E2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51" w:author="Myslinski, Jeremy" w:date="2019-03-06T10:11:00Z"/>
              <w:rFonts w:eastAsiaTheme="minorEastAsia"/>
              <w:noProof/>
            </w:rPr>
          </w:pPr>
          <w:ins w:id="52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"_Toc2759528"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Enumeration: SequencingInstrumentType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Myslinski, Jeremy" w:date="2019-03-06T10:1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6C2F14A8" w14:textId="1029D10D" w:rsidR="00CB0DDA" w:rsidRDefault="00CB0DDA">
          <w:pPr>
            <w:pStyle w:val="TOC2"/>
            <w:tabs>
              <w:tab w:val="left" w:pos="880"/>
              <w:tab w:val="right" w:leader="dot" w:pos="9350"/>
            </w:tabs>
            <w:rPr>
              <w:ins w:id="54" w:author="Myslinski, Jeremy" w:date="2019-03-06T10:11:00Z"/>
              <w:rFonts w:eastAsiaTheme="minorEastAsia"/>
              <w:noProof/>
            </w:rPr>
          </w:pPr>
          <w:ins w:id="55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"_Toc2759529"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Enumeration: LimsErrors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Myslinski, Jeremy" w:date="2019-03-06T10:1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653865FE" w14:textId="2B4E81B7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57" w:author="Myslinski, Jeremy" w:date="2019-03-06T10:11:00Z"/>
              <w:rFonts w:eastAsiaTheme="minorEastAsia"/>
              <w:noProof/>
            </w:rPr>
          </w:pPr>
          <w:ins w:id="58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"_Toc2759530"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Myslinski, Jeremy" w:date="2019-03-06T10:1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3FADAFF1" w14:textId="1F18ECF8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60" w:author="Myslinski, Jeremy" w:date="2019-03-06T10:11:00Z"/>
              <w:rFonts w:eastAsiaTheme="minorEastAsia"/>
              <w:noProof/>
            </w:rPr>
          </w:pPr>
          <w:ins w:id="61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"_Toc2759531"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Login Page and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Myslinski, Jeremy" w:date="2019-03-06T10:1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05439542" w14:textId="2E0A92C5" w:rsidR="00CB0DDA" w:rsidRDefault="00CB0DDA">
          <w:pPr>
            <w:pStyle w:val="TOC1"/>
            <w:tabs>
              <w:tab w:val="left" w:pos="440"/>
              <w:tab w:val="right" w:leader="dot" w:pos="9350"/>
            </w:tabs>
            <w:rPr>
              <w:ins w:id="63" w:author="Myslinski, Jeremy" w:date="2019-03-06T10:11:00Z"/>
              <w:rFonts w:eastAsiaTheme="minorEastAsia"/>
              <w:noProof/>
            </w:rPr>
          </w:pPr>
          <w:ins w:id="64" w:author="Myslinski, Jeremy" w:date="2019-03-06T10:11:00Z">
            <w:r w:rsidRPr="00E11828">
              <w:rPr>
                <w:rStyle w:val="Hyperlink"/>
                <w:noProof/>
              </w:rPr>
              <w:fldChar w:fldCharType="begin"/>
            </w:r>
            <w:r w:rsidRPr="00E1182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"_Toc2759532"</w:instrText>
            </w:r>
            <w:r w:rsidRPr="00E11828">
              <w:rPr>
                <w:rStyle w:val="Hyperlink"/>
                <w:noProof/>
              </w:rPr>
              <w:instrText xml:space="preserve"> </w:instrText>
            </w:r>
            <w:r w:rsidRPr="00E11828">
              <w:rPr>
                <w:rStyle w:val="Hyperlink"/>
                <w:noProof/>
              </w:rPr>
            </w:r>
            <w:r w:rsidRPr="00E11828">
              <w:rPr>
                <w:rStyle w:val="Hyperlink"/>
                <w:noProof/>
              </w:rPr>
              <w:fldChar w:fldCharType="separate"/>
            </w:r>
            <w:r w:rsidRPr="00E1182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E11828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_Toc2759532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Myslinski, Jeremy" w:date="2019-03-06T10:11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E11828">
              <w:rPr>
                <w:rStyle w:val="Hyperlink"/>
                <w:noProof/>
              </w:rPr>
              <w:fldChar w:fldCharType="end"/>
            </w:r>
          </w:ins>
        </w:p>
        <w:p w14:paraId="49E6F9BC" w14:textId="7D5D97ED" w:rsidR="00225371" w:rsidDel="0009129D" w:rsidRDefault="00225371">
          <w:pPr>
            <w:pStyle w:val="TOC1"/>
            <w:tabs>
              <w:tab w:val="right" w:leader="dot" w:pos="9350"/>
            </w:tabs>
            <w:rPr>
              <w:del w:id="66" w:author="Myslinski, Jeremy" w:date="2019-03-06T10:04:00Z"/>
              <w:rFonts w:eastAsiaTheme="minorEastAsia"/>
              <w:noProof/>
            </w:rPr>
          </w:pPr>
          <w:del w:id="67" w:author="Myslinski, Jeremy" w:date="2019-03-06T10:04:00Z">
            <w:r w:rsidRPr="0009129D" w:rsidDel="0009129D">
              <w:rPr>
                <w:rStyle w:val="Hyperlink"/>
                <w:noProof/>
                <w:rPrChange w:id="68" w:author="Myslinski, Jeremy" w:date="2019-03-06T10:04:00Z">
                  <w:rPr>
                    <w:rStyle w:val="Hyperlink"/>
                    <w:noProof/>
                  </w:rPr>
                </w:rPrChange>
              </w:rPr>
              <w:delText>Document Versions</w:delText>
            </w:r>
            <w:r w:rsidDel="0009129D">
              <w:rPr>
                <w:noProof/>
                <w:webHidden/>
              </w:rPr>
              <w:tab/>
              <w:delText>3</w:delText>
            </w:r>
          </w:del>
        </w:p>
        <w:p w14:paraId="3D078D7E" w14:textId="19AC8574" w:rsidR="00225371" w:rsidDel="0009129D" w:rsidRDefault="00225371">
          <w:pPr>
            <w:pStyle w:val="TOC1"/>
            <w:tabs>
              <w:tab w:val="right" w:leader="dot" w:pos="9350"/>
            </w:tabs>
            <w:rPr>
              <w:del w:id="69" w:author="Myslinski, Jeremy" w:date="2019-03-06T10:04:00Z"/>
              <w:rFonts w:eastAsiaTheme="minorEastAsia"/>
              <w:noProof/>
            </w:rPr>
          </w:pPr>
          <w:del w:id="70" w:author="Myslinski, Jeremy" w:date="2019-03-06T10:04:00Z">
            <w:r w:rsidRPr="0009129D" w:rsidDel="0009129D">
              <w:rPr>
                <w:rStyle w:val="Hyperlink"/>
                <w:noProof/>
                <w:rPrChange w:id="71" w:author="Myslinski, Jeremy" w:date="2019-03-06T10:04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09129D">
              <w:rPr>
                <w:noProof/>
                <w:webHidden/>
              </w:rPr>
              <w:tab/>
              <w:delText>4</w:delText>
            </w:r>
          </w:del>
        </w:p>
        <w:p w14:paraId="65CBFFB3" w14:textId="521E8855" w:rsidR="00225371" w:rsidDel="0009129D" w:rsidRDefault="00225371">
          <w:pPr>
            <w:pStyle w:val="TOC1"/>
            <w:tabs>
              <w:tab w:val="right" w:leader="dot" w:pos="9350"/>
            </w:tabs>
            <w:rPr>
              <w:del w:id="72" w:author="Myslinski, Jeremy" w:date="2019-03-06T10:04:00Z"/>
              <w:rFonts w:eastAsiaTheme="minorEastAsia"/>
              <w:noProof/>
            </w:rPr>
          </w:pPr>
          <w:del w:id="73" w:author="Myslinski, Jeremy" w:date="2019-03-06T10:04:00Z">
            <w:r w:rsidRPr="0009129D" w:rsidDel="0009129D">
              <w:rPr>
                <w:rStyle w:val="Hyperlink"/>
                <w:noProof/>
                <w:rPrChange w:id="74" w:author="Myslinski, Jeremy" w:date="2019-03-06T10:04:00Z">
                  <w:rPr>
                    <w:rStyle w:val="Hyperlink"/>
                    <w:noProof/>
                  </w:rPr>
                </w:rPrChange>
              </w:rPr>
              <w:delText>API Specification</w:delText>
            </w:r>
            <w:r w:rsidDel="0009129D">
              <w:rPr>
                <w:noProof/>
                <w:webHidden/>
              </w:rPr>
              <w:tab/>
              <w:delText>4</w:delText>
            </w:r>
          </w:del>
        </w:p>
        <w:p w14:paraId="5E1D6991" w14:textId="6A666CA9" w:rsidR="00225371" w:rsidDel="0009129D" w:rsidRDefault="00225371">
          <w:pPr>
            <w:pStyle w:val="TOC2"/>
            <w:tabs>
              <w:tab w:val="right" w:leader="dot" w:pos="9350"/>
            </w:tabs>
            <w:rPr>
              <w:del w:id="75" w:author="Myslinski, Jeremy" w:date="2019-03-06T10:04:00Z"/>
              <w:rFonts w:eastAsiaTheme="minorEastAsia"/>
              <w:noProof/>
            </w:rPr>
          </w:pPr>
          <w:del w:id="76" w:author="Myslinski, Jeremy" w:date="2019-03-06T10:04:00Z">
            <w:r w:rsidRPr="0009129D" w:rsidDel="0009129D">
              <w:rPr>
                <w:rStyle w:val="Hyperlink"/>
                <w:noProof/>
                <w:rPrChange w:id="77" w:author="Myslinski, Jeremy" w:date="2019-03-06T10:04:00Z">
                  <w:rPr>
                    <w:rStyle w:val="Hyperlink"/>
                    <w:noProof/>
                  </w:rPr>
                </w:rPrChange>
              </w:rPr>
              <w:delText>Login URL Retrieval</w:delText>
            </w:r>
            <w:r w:rsidDel="0009129D">
              <w:rPr>
                <w:noProof/>
                <w:webHidden/>
              </w:rPr>
              <w:tab/>
              <w:delText>4</w:delText>
            </w:r>
          </w:del>
        </w:p>
        <w:p w14:paraId="2967BCF7" w14:textId="7970BF4F" w:rsidR="00225371" w:rsidDel="0009129D" w:rsidRDefault="00225371">
          <w:pPr>
            <w:pStyle w:val="TOC2"/>
            <w:tabs>
              <w:tab w:val="right" w:leader="dot" w:pos="9350"/>
            </w:tabs>
            <w:rPr>
              <w:del w:id="78" w:author="Myslinski, Jeremy" w:date="2019-03-06T10:04:00Z"/>
              <w:rFonts w:eastAsiaTheme="minorEastAsia"/>
              <w:noProof/>
            </w:rPr>
          </w:pPr>
          <w:del w:id="79" w:author="Myslinski, Jeremy" w:date="2019-03-06T10:04:00Z">
            <w:r w:rsidRPr="0009129D" w:rsidDel="0009129D">
              <w:rPr>
                <w:rStyle w:val="Hyperlink"/>
                <w:noProof/>
                <w:rPrChange w:id="80" w:author="Myslinski, Jeremy" w:date="2019-03-06T10:04:00Z">
                  <w:rPr>
                    <w:rStyle w:val="Hyperlink"/>
                    <w:noProof/>
                  </w:rPr>
                </w:rPrChange>
              </w:rPr>
              <w:delText>Recipe Retrieval</w:delText>
            </w:r>
            <w:r w:rsidDel="0009129D">
              <w:rPr>
                <w:noProof/>
                <w:webHidden/>
              </w:rPr>
              <w:tab/>
              <w:delText>5</w:delText>
            </w:r>
          </w:del>
        </w:p>
        <w:p w14:paraId="0BC908AE" w14:textId="19CEE17D" w:rsidR="00225371" w:rsidDel="0009129D" w:rsidRDefault="00225371">
          <w:pPr>
            <w:pStyle w:val="TOC2"/>
            <w:tabs>
              <w:tab w:val="right" w:leader="dot" w:pos="9350"/>
            </w:tabs>
            <w:rPr>
              <w:del w:id="81" w:author="Myslinski, Jeremy" w:date="2019-03-06T10:04:00Z"/>
              <w:rFonts w:eastAsiaTheme="minorEastAsia"/>
              <w:noProof/>
            </w:rPr>
          </w:pPr>
          <w:del w:id="82" w:author="Myslinski, Jeremy" w:date="2019-03-06T10:04:00Z">
            <w:r w:rsidRPr="0009129D" w:rsidDel="0009129D">
              <w:rPr>
                <w:rStyle w:val="Hyperlink"/>
                <w:noProof/>
                <w:rPrChange w:id="83" w:author="Myslinski, Jeremy" w:date="2019-03-06T10:04:00Z">
                  <w:rPr>
                    <w:rStyle w:val="Hyperlink"/>
                    <w:noProof/>
                  </w:rPr>
                </w:rPrChange>
              </w:rPr>
              <w:delText>Providing Run Metrics</w:delText>
            </w:r>
            <w:r w:rsidDel="0009129D">
              <w:rPr>
                <w:noProof/>
                <w:webHidden/>
              </w:rPr>
              <w:tab/>
              <w:delText>5</w:delText>
            </w:r>
          </w:del>
        </w:p>
        <w:p w14:paraId="3A5EB07C" w14:textId="4A2FF340" w:rsidR="00225371" w:rsidDel="0009129D" w:rsidRDefault="00225371">
          <w:pPr>
            <w:pStyle w:val="TOC2"/>
            <w:tabs>
              <w:tab w:val="right" w:leader="dot" w:pos="9350"/>
            </w:tabs>
            <w:rPr>
              <w:del w:id="84" w:author="Myslinski, Jeremy" w:date="2019-03-06T10:04:00Z"/>
              <w:rFonts w:eastAsiaTheme="minorEastAsia"/>
              <w:noProof/>
            </w:rPr>
          </w:pPr>
          <w:del w:id="85" w:author="Myslinski, Jeremy" w:date="2019-03-06T10:04:00Z">
            <w:r w:rsidRPr="0009129D" w:rsidDel="0009129D">
              <w:rPr>
                <w:rStyle w:val="Hyperlink"/>
                <w:noProof/>
                <w:rPrChange w:id="86" w:author="Myslinski, Jeremy" w:date="2019-03-06T10:04:00Z">
                  <w:rPr>
                    <w:rStyle w:val="Hyperlink"/>
                    <w:noProof/>
                  </w:rPr>
                </w:rPrChange>
              </w:rPr>
              <w:delText>Providing Run Progress</w:delText>
            </w:r>
            <w:r w:rsidDel="0009129D">
              <w:rPr>
                <w:noProof/>
                <w:webHidden/>
              </w:rPr>
              <w:tab/>
              <w:delText>6</w:delText>
            </w:r>
          </w:del>
        </w:p>
        <w:p w14:paraId="5DA56481" w14:textId="4F2CC2D6" w:rsidR="00225371" w:rsidDel="0009129D" w:rsidRDefault="00225371">
          <w:pPr>
            <w:pStyle w:val="TOC1"/>
            <w:tabs>
              <w:tab w:val="right" w:leader="dot" w:pos="9350"/>
            </w:tabs>
            <w:rPr>
              <w:del w:id="87" w:author="Myslinski, Jeremy" w:date="2019-03-06T10:04:00Z"/>
              <w:rFonts w:eastAsiaTheme="minorEastAsia"/>
              <w:noProof/>
            </w:rPr>
          </w:pPr>
          <w:del w:id="88" w:author="Myslinski, Jeremy" w:date="2019-03-06T10:04:00Z">
            <w:r w:rsidRPr="0009129D" w:rsidDel="0009129D">
              <w:rPr>
                <w:rStyle w:val="Hyperlink"/>
                <w:noProof/>
                <w:rPrChange w:id="89" w:author="Myslinski, Jeremy" w:date="2019-03-06T10:04:00Z">
                  <w:rPr>
                    <w:rStyle w:val="Hyperlink"/>
                    <w:noProof/>
                  </w:rPr>
                </w:rPrChange>
              </w:rPr>
              <w:delText>DTOs and Structures</w:delText>
            </w:r>
            <w:r w:rsidDel="0009129D">
              <w:rPr>
                <w:noProof/>
                <w:webHidden/>
              </w:rPr>
              <w:tab/>
              <w:delText>6</w:delText>
            </w:r>
          </w:del>
        </w:p>
        <w:p w14:paraId="2D0D9270" w14:textId="1AD5C217" w:rsidR="00225371" w:rsidDel="0009129D" w:rsidRDefault="00225371">
          <w:pPr>
            <w:pStyle w:val="TOC2"/>
            <w:tabs>
              <w:tab w:val="right" w:leader="dot" w:pos="9350"/>
            </w:tabs>
            <w:rPr>
              <w:del w:id="90" w:author="Myslinski, Jeremy" w:date="2019-03-06T10:04:00Z"/>
              <w:rFonts w:eastAsiaTheme="minorEastAsia"/>
              <w:noProof/>
            </w:rPr>
          </w:pPr>
          <w:del w:id="91" w:author="Myslinski, Jeremy" w:date="2019-03-06T10:04:00Z">
            <w:r w:rsidRPr="0009129D" w:rsidDel="0009129D">
              <w:rPr>
                <w:rStyle w:val="Hyperlink"/>
                <w:noProof/>
                <w:rPrChange w:id="92" w:author="Myslinski, Jeremy" w:date="2019-03-06T10:04:00Z">
                  <w:rPr>
                    <w:rStyle w:val="Hyperlink"/>
                    <w:noProof/>
                  </w:rPr>
                </w:rPrChange>
              </w:rPr>
              <w:delText>RecipeRequestDTO</w:delText>
            </w:r>
            <w:r w:rsidDel="0009129D">
              <w:rPr>
                <w:noProof/>
                <w:webHidden/>
              </w:rPr>
              <w:tab/>
              <w:delText>6</w:delText>
            </w:r>
          </w:del>
        </w:p>
        <w:p w14:paraId="7CB7A9E7" w14:textId="0487FD8C" w:rsidR="00225371" w:rsidDel="0009129D" w:rsidRDefault="00225371">
          <w:pPr>
            <w:pStyle w:val="TOC2"/>
            <w:tabs>
              <w:tab w:val="right" w:leader="dot" w:pos="9350"/>
            </w:tabs>
            <w:rPr>
              <w:del w:id="93" w:author="Myslinski, Jeremy" w:date="2019-03-06T10:04:00Z"/>
              <w:rFonts w:eastAsiaTheme="minorEastAsia"/>
              <w:noProof/>
            </w:rPr>
          </w:pPr>
          <w:del w:id="94" w:author="Myslinski, Jeremy" w:date="2019-03-06T10:04:00Z">
            <w:r w:rsidRPr="0009129D" w:rsidDel="0009129D">
              <w:rPr>
                <w:rStyle w:val="Hyperlink"/>
                <w:noProof/>
                <w:rPrChange w:id="95" w:author="Myslinski, Jeremy" w:date="2019-03-06T10:04:00Z">
                  <w:rPr>
                    <w:rStyle w:val="Hyperlink"/>
                    <w:noProof/>
                  </w:rPr>
                </w:rPrChange>
              </w:rPr>
              <w:delText>RecipeRequestResponseDTO</w:delText>
            </w:r>
            <w:r w:rsidDel="0009129D">
              <w:rPr>
                <w:noProof/>
                <w:webHidden/>
              </w:rPr>
              <w:tab/>
              <w:delText>7</w:delText>
            </w:r>
          </w:del>
        </w:p>
        <w:p w14:paraId="2CFDED3E" w14:textId="09F198D3" w:rsidR="00225371" w:rsidDel="0009129D" w:rsidRDefault="00225371">
          <w:pPr>
            <w:pStyle w:val="TOC2"/>
            <w:tabs>
              <w:tab w:val="right" w:leader="dot" w:pos="9350"/>
            </w:tabs>
            <w:rPr>
              <w:del w:id="96" w:author="Myslinski, Jeremy" w:date="2019-03-06T10:04:00Z"/>
              <w:rFonts w:eastAsiaTheme="minorEastAsia"/>
              <w:noProof/>
            </w:rPr>
          </w:pPr>
          <w:del w:id="97" w:author="Myslinski, Jeremy" w:date="2019-03-06T10:04:00Z">
            <w:r w:rsidRPr="0009129D" w:rsidDel="0009129D">
              <w:rPr>
                <w:rStyle w:val="Hyperlink"/>
                <w:noProof/>
                <w:rPrChange w:id="98" w:author="Myslinski, Jeremy" w:date="2019-03-06T10:04:00Z">
                  <w:rPr>
                    <w:rStyle w:val="Hyperlink"/>
                    <w:noProof/>
                  </w:rPr>
                </w:rPrChange>
              </w:rPr>
              <w:delText>SequencingRunMetrics</w:delText>
            </w:r>
            <w:r w:rsidDel="0009129D">
              <w:rPr>
                <w:noProof/>
                <w:webHidden/>
              </w:rPr>
              <w:tab/>
              <w:delText>8</w:delText>
            </w:r>
          </w:del>
        </w:p>
        <w:p w14:paraId="248333C6" w14:textId="4ADAEA29" w:rsidR="00225371" w:rsidDel="0009129D" w:rsidRDefault="00225371">
          <w:pPr>
            <w:pStyle w:val="TOC2"/>
            <w:tabs>
              <w:tab w:val="right" w:leader="dot" w:pos="9350"/>
            </w:tabs>
            <w:rPr>
              <w:del w:id="99" w:author="Myslinski, Jeremy" w:date="2019-03-06T10:04:00Z"/>
              <w:rFonts w:eastAsiaTheme="minorEastAsia"/>
              <w:noProof/>
            </w:rPr>
          </w:pPr>
          <w:del w:id="100" w:author="Myslinski, Jeremy" w:date="2019-03-06T10:04:00Z">
            <w:r w:rsidRPr="0009129D" w:rsidDel="0009129D">
              <w:rPr>
                <w:rStyle w:val="Hyperlink"/>
                <w:noProof/>
                <w:rPrChange w:id="101" w:author="Myslinski, Jeremy" w:date="2019-03-06T10:04:00Z">
                  <w:rPr>
                    <w:rStyle w:val="Hyperlink"/>
                    <w:noProof/>
                  </w:rPr>
                </w:rPrChange>
              </w:rPr>
              <w:delText>SequencingRunStatusDTO</w:delText>
            </w:r>
            <w:r w:rsidDel="0009129D">
              <w:rPr>
                <w:noProof/>
                <w:webHidden/>
              </w:rPr>
              <w:tab/>
              <w:delText>9</w:delText>
            </w:r>
          </w:del>
        </w:p>
        <w:p w14:paraId="5865FB02" w14:textId="53739B67" w:rsidR="00225371" w:rsidDel="0009129D" w:rsidRDefault="00225371">
          <w:pPr>
            <w:pStyle w:val="TOC2"/>
            <w:tabs>
              <w:tab w:val="right" w:leader="dot" w:pos="9350"/>
            </w:tabs>
            <w:rPr>
              <w:del w:id="102" w:author="Myslinski, Jeremy" w:date="2019-03-06T10:04:00Z"/>
              <w:rFonts w:eastAsiaTheme="minorEastAsia"/>
              <w:noProof/>
            </w:rPr>
          </w:pPr>
          <w:del w:id="103" w:author="Myslinski, Jeremy" w:date="2019-03-06T10:04:00Z">
            <w:r w:rsidRPr="0009129D" w:rsidDel="0009129D">
              <w:rPr>
                <w:rStyle w:val="Hyperlink"/>
                <w:noProof/>
                <w:rPrChange w:id="104" w:author="Myslinski, Jeremy" w:date="2019-03-06T10:04:00Z">
                  <w:rPr>
                    <w:rStyle w:val="Hyperlink"/>
                    <w:noProof/>
                  </w:rPr>
                </w:rPrChange>
              </w:rPr>
              <w:delText>RunInfo</w:delText>
            </w:r>
            <w:r w:rsidDel="0009129D">
              <w:rPr>
                <w:noProof/>
                <w:webHidden/>
              </w:rPr>
              <w:tab/>
              <w:delText>10</w:delText>
            </w:r>
          </w:del>
        </w:p>
        <w:p w14:paraId="5B5B71E3" w14:textId="3849806A" w:rsidR="00225371" w:rsidDel="0009129D" w:rsidRDefault="00225371">
          <w:pPr>
            <w:pStyle w:val="TOC2"/>
            <w:tabs>
              <w:tab w:val="right" w:leader="dot" w:pos="9350"/>
            </w:tabs>
            <w:rPr>
              <w:del w:id="105" w:author="Myslinski, Jeremy" w:date="2019-03-06T10:04:00Z"/>
              <w:rFonts w:eastAsiaTheme="minorEastAsia"/>
              <w:noProof/>
            </w:rPr>
          </w:pPr>
          <w:del w:id="106" w:author="Myslinski, Jeremy" w:date="2019-03-06T10:04:00Z">
            <w:r w:rsidRPr="0009129D" w:rsidDel="0009129D">
              <w:rPr>
                <w:rStyle w:val="Hyperlink"/>
                <w:noProof/>
                <w:rPrChange w:id="107" w:author="Myslinski, Jeremy" w:date="2019-03-06T10:04:00Z">
                  <w:rPr>
                    <w:rStyle w:val="Hyperlink"/>
                    <w:noProof/>
                  </w:rPr>
                </w:rPrChange>
              </w:rPr>
              <w:delText>Reagent</w:delText>
            </w:r>
            <w:r w:rsidDel="0009129D">
              <w:rPr>
                <w:noProof/>
                <w:webHidden/>
              </w:rPr>
              <w:tab/>
              <w:delText>11</w:delText>
            </w:r>
          </w:del>
        </w:p>
        <w:p w14:paraId="5E2CFC76" w14:textId="09C1D739" w:rsidR="00225371" w:rsidDel="0009129D" w:rsidRDefault="00225371">
          <w:pPr>
            <w:pStyle w:val="TOC2"/>
            <w:tabs>
              <w:tab w:val="right" w:leader="dot" w:pos="9350"/>
            </w:tabs>
            <w:rPr>
              <w:del w:id="108" w:author="Myslinski, Jeremy" w:date="2019-03-06T10:04:00Z"/>
              <w:rFonts w:eastAsiaTheme="minorEastAsia"/>
              <w:noProof/>
            </w:rPr>
          </w:pPr>
          <w:del w:id="109" w:author="Myslinski, Jeremy" w:date="2019-03-06T10:04:00Z">
            <w:r w:rsidRPr="0009129D" w:rsidDel="0009129D">
              <w:rPr>
                <w:rStyle w:val="Hyperlink"/>
                <w:noProof/>
                <w:rPrChange w:id="110" w:author="Myslinski, Jeremy" w:date="2019-03-06T10:04:00Z">
                  <w:rPr>
                    <w:rStyle w:val="Hyperlink"/>
                    <w:noProof/>
                  </w:rPr>
                </w:rPrChange>
              </w:rPr>
              <w:delText>Enumeration: SequencingRunStatus</w:delText>
            </w:r>
            <w:r w:rsidDel="0009129D">
              <w:rPr>
                <w:noProof/>
                <w:webHidden/>
              </w:rPr>
              <w:tab/>
              <w:delText>11</w:delText>
            </w:r>
          </w:del>
        </w:p>
        <w:p w14:paraId="7EDE2363" w14:textId="3663670E" w:rsidR="00225371" w:rsidDel="0009129D" w:rsidRDefault="00225371">
          <w:pPr>
            <w:pStyle w:val="TOC2"/>
            <w:tabs>
              <w:tab w:val="right" w:leader="dot" w:pos="9350"/>
            </w:tabs>
            <w:rPr>
              <w:del w:id="111" w:author="Myslinski, Jeremy" w:date="2019-03-06T10:04:00Z"/>
              <w:rFonts w:eastAsiaTheme="minorEastAsia"/>
              <w:noProof/>
            </w:rPr>
          </w:pPr>
          <w:del w:id="112" w:author="Myslinski, Jeremy" w:date="2019-03-06T10:04:00Z">
            <w:r w:rsidRPr="0009129D" w:rsidDel="0009129D">
              <w:rPr>
                <w:rStyle w:val="Hyperlink"/>
                <w:noProof/>
                <w:rPrChange w:id="113" w:author="Myslinski, Jeremy" w:date="2019-03-06T10:04:00Z">
                  <w:rPr>
                    <w:rStyle w:val="Hyperlink"/>
                    <w:noProof/>
                  </w:rPr>
                </w:rPrChange>
              </w:rPr>
              <w:delText>Enumeration: SequencingInstrumentType</w:delText>
            </w:r>
            <w:r w:rsidDel="0009129D">
              <w:rPr>
                <w:noProof/>
                <w:webHidden/>
              </w:rPr>
              <w:tab/>
              <w:delText>12</w:delText>
            </w:r>
          </w:del>
        </w:p>
        <w:p w14:paraId="2B009C14" w14:textId="4D3BF8D0" w:rsidR="00225371" w:rsidDel="0009129D" w:rsidRDefault="00225371">
          <w:pPr>
            <w:pStyle w:val="TOC1"/>
            <w:tabs>
              <w:tab w:val="right" w:leader="dot" w:pos="9350"/>
            </w:tabs>
            <w:rPr>
              <w:del w:id="114" w:author="Myslinski, Jeremy" w:date="2019-03-06T10:04:00Z"/>
              <w:rFonts w:eastAsiaTheme="minorEastAsia"/>
              <w:noProof/>
            </w:rPr>
          </w:pPr>
          <w:del w:id="115" w:author="Myslinski, Jeremy" w:date="2019-03-06T10:04:00Z">
            <w:r w:rsidRPr="0009129D" w:rsidDel="0009129D">
              <w:rPr>
                <w:rStyle w:val="Hyperlink"/>
                <w:noProof/>
                <w:rPrChange w:id="116" w:author="Myslinski, Jeremy" w:date="2019-03-06T10:04:00Z">
                  <w:rPr>
                    <w:rStyle w:val="Hyperlink"/>
                    <w:noProof/>
                  </w:rPr>
                </w:rPrChange>
              </w:rPr>
              <w:delText>Authentication</w:delText>
            </w:r>
            <w:r w:rsidDel="0009129D">
              <w:rPr>
                <w:noProof/>
                <w:webHidden/>
              </w:rPr>
              <w:tab/>
              <w:delText>13</w:delText>
            </w:r>
          </w:del>
        </w:p>
        <w:p w14:paraId="517082B5" w14:textId="006653FA" w:rsidR="00225371" w:rsidDel="0009129D" w:rsidRDefault="00225371">
          <w:pPr>
            <w:pStyle w:val="TOC1"/>
            <w:tabs>
              <w:tab w:val="right" w:leader="dot" w:pos="9350"/>
            </w:tabs>
            <w:rPr>
              <w:del w:id="117" w:author="Myslinski, Jeremy" w:date="2019-03-06T10:04:00Z"/>
              <w:rFonts w:eastAsiaTheme="minorEastAsia"/>
              <w:noProof/>
            </w:rPr>
          </w:pPr>
          <w:del w:id="118" w:author="Myslinski, Jeremy" w:date="2019-03-06T10:04:00Z">
            <w:r w:rsidRPr="0009129D" w:rsidDel="0009129D">
              <w:rPr>
                <w:rStyle w:val="Hyperlink"/>
                <w:noProof/>
                <w:rPrChange w:id="119" w:author="Myslinski, Jeremy" w:date="2019-03-06T10:04:00Z">
                  <w:rPr>
                    <w:rStyle w:val="Hyperlink"/>
                    <w:noProof/>
                  </w:rPr>
                </w:rPrChange>
              </w:rPr>
              <w:delText>Login Page and Redirect URL</w:delText>
            </w:r>
            <w:r w:rsidDel="0009129D">
              <w:rPr>
                <w:noProof/>
                <w:webHidden/>
              </w:rPr>
              <w:tab/>
              <w:delText>13</w:delText>
            </w:r>
          </w:del>
        </w:p>
        <w:p w14:paraId="0404F64F" w14:textId="740BA648" w:rsidR="00775FB8" w:rsidRDefault="00775FB8">
          <w:r>
            <w:rPr>
              <w:b/>
              <w:bCs/>
              <w:noProof/>
            </w:rPr>
            <w:fldChar w:fldCharType="end"/>
          </w:r>
        </w:p>
      </w:sdtContent>
    </w:sdt>
    <w:p w14:paraId="078A91D3" w14:textId="77777777" w:rsidR="00CB66E1" w:rsidRDefault="00CB66E1"/>
    <w:p w14:paraId="707A8443" w14:textId="6A090EC9" w:rsidR="00CB66E1" w:rsidRDefault="00CB66E1">
      <w:r>
        <w:br w:type="page"/>
      </w:r>
    </w:p>
    <w:p w14:paraId="78892BA1" w14:textId="183FE1AB" w:rsidR="00CB66E1" w:rsidRDefault="00CB66E1" w:rsidP="00CB0DDA">
      <w:pPr>
        <w:pStyle w:val="Heading1"/>
        <w:pPrChange w:id="120" w:author="Myslinski, Jeremy" w:date="2019-03-06T10:09:00Z">
          <w:pPr>
            <w:pStyle w:val="Heading1"/>
          </w:pPr>
        </w:pPrChange>
      </w:pPr>
      <w:bookmarkStart w:id="121" w:name="_Toc2759508"/>
      <w:r>
        <w:lastRenderedPageBreak/>
        <w:t>Document Versions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09129D" w14:paraId="3C226F99" w14:textId="77777777" w:rsidTr="00D34FE7">
        <w:trPr>
          <w:ins w:id="122" w:author="Myslinski, Jeremy" w:date="2019-03-06T10:03:00Z"/>
        </w:trPr>
        <w:tc>
          <w:tcPr>
            <w:tcW w:w="4669" w:type="dxa"/>
          </w:tcPr>
          <w:p w14:paraId="650E8D47" w14:textId="34B63AEA" w:rsidR="0009129D" w:rsidRDefault="0009129D">
            <w:pPr>
              <w:rPr>
                <w:ins w:id="123" w:author="Myslinski, Jeremy" w:date="2019-03-06T10:03:00Z"/>
              </w:rPr>
            </w:pPr>
            <w:ins w:id="124" w:author="Myslinski, Jeremy" w:date="2019-03-06T10:03:00Z">
              <w:r>
                <w:t>1.3</w:t>
              </w:r>
            </w:ins>
          </w:p>
        </w:tc>
        <w:tc>
          <w:tcPr>
            <w:tcW w:w="4681" w:type="dxa"/>
          </w:tcPr>
          <w:p w14:paraId="7A4ECD2F" w14:textId="082304E3" w:rsidR="0009129D" w:rsidRDefault="0009129D">
            <w:pPr>
              <w:rPr>
                <w:ins w:id="125" w:author="Myslinski, Jeremy" w:date="2019-03-06T10:03:00Z"/>
              </w:rPr>
            </w:pPr>
            <w:ins w:id="126" w:author="Myslinski, Jeremy" w:date="2019-03-06T10:03:00Z">
              <w:r>
                <w:t>NVCS 1.6 support</w:t>
              </w:r>
            </w:ins>
          </w:p>
        </w:tc>
      </w:tr>
      <w:tr w:rsidR="009C3897" w14:paraId="076C3410" w14:textId="77777777" w:rsidTr="00D34FE7">
        <w:tc>
          <w:tcPr>
            <w:tcW w:w="4669" w:type="dxa"/>
          </w:tcPr>
          <w:p w14:paraId="31E8136F" w14:textId="2FC8529F" w:rsidR="009C3897" w:rsidRDefault="009C3897">
            <w:r>
              <w:t>1.2</w:t>
            </w:r>
          </w:p>
        </w:tc>
        <w:tc>
          <w:tcPr>
            <w:tcW w:w="4681" w:type="dxa"/>
          </w:tcPr>
          <w:p w14:paraId="2F3E6317" w14:textId="3A3F26E8" w:rsidR="009C3897" w:rsidRDefault="009C3897">
            <w:r>
              <w:t>NVCS 1.5.1 support</w:t>
            </w:r>
          </w:p>
        </w:tc>
      </w:tr>
      <w:tr w:rsidR="00CB66E1" w14:paraId="089B48AF" w14:textId="77777777" w:rsidTr="00D34FE7">
        <w:tc>
          <w:tcPr>
            <w:tcW w:w="4669" w:type="dxa"/>
          </w:tcPr>
          <w:p w14:paraId="3B8A073B" w14:textId="4211184F" w:rsidR="00CB66E1" w:rsidRDefault="00CB66E1">
            <w:r>
              <w:t>1.1</w:t>
            </w:r>
          </w:p>
        </w:tc>
        <w:tc>
          <w:tcPr>
            <w:tcW w:w="4681" w:type="dxa"/>
          </w:tcPr>
          <w:p w14:paraId="39443468" w14:textId="39A175B1" w:rsidR="00CB66E1" w:rsidRDefault="00CB66E1">
            <w:r>
              <w:t>NVCS 1.5 support</w:t>
            </w:r>
          </w:p>
        </w:tc>
      </w:tr>
      <w:tr w:rsidR="008A1C86" w14:paraId="10DDBEB5" w14:textId="77777777" w:rsidTr="00D34FE7">
        <w:tc>
          <w:tcPr>
            <w:tcW w:w="4669" w:type="dxa"/>
          </w:tcPr>
          <w:p w14:paraId="3F93EA9D" w14:textId="3B6D0725" w:rsidR="008A1C86" w:rsidRDefault="008A1C86">
            <w:r>
              <w:t>1.0</w:t>
            </w:r>
          </w:p>
        </w:tc>
        <w:tc>
          <w:tcPr>
            <w:tcW w:w="4681" w:type="dxa"/>
          </w:tcPr>
          <w:p w14:paraId="289C57B7" w14:textId="485819A0" w:rsidR="008A1C86" w:rsidRDefault="008A1C86">
            <w:r>
              <w:t>Initial release</w:t>
            </w:r>
          </w:p>
        </w:tc>
      </w:tr>
    </w:tbl>
    <w:p w14:paraId="4D69E03B" w14:textId="60532335" w:rsidR="00775FB8" w:rsidRDefault="00775FB8">
      <w:r>
        <w:br w:type="page"/>
      </w:r>
    </w:p>
    <w:p w14:paraId="71CC25BA" w14:textId="0CD16603" w:rsidR="00775FB8" w:rsidRDefault="00E55C4F" w:rsidP="00E55C4F">
      <w:pPr>
        <w:pStyle w:val="Heading1"/>
      </w:pPr>
      <w:bookmarkStart w:id="127" w:name="_Toc2759509"/>
      <w:r>
        <w:lastRenderedPageBreak/>
        <w:t>Introduction</w:t>
      </w:r>
      <w:bookmarkEnd w:id="127"/>
      <w:r>
        <w:t xml:space="preserve"> </w:t>
      </w:r>
    </w:p>
    <w:p w14:paraId="3FD038CC" w14:textId="77777777" w:rsidR="00E55C4F" w:rsidRDefault="00E55C4F" w:rsidP="00E55C4F"/>
    <w:p w14:paraId="321FB710" w14:textId="042F5826" w:rsidR="00E95939" w:rsidRDefault="00E95939" w:rsidP="00E55C4F">
      <w:r>
        <w:t>The NovaSeq line of sequencers provide</w:t>
      </w:r>
      <w:r w:rsidR="008A1C86">
        <w:t>s</w:t>
      </w:r>
      <w:r>
        <w:t xml:space="preserve"> support for an external LIMS system. Illumina has developed an API that can be used by an external LIMS system to </w:t>
      </w:r>
      <w:r w:rsidR="0098034E">
        <w:t>interact with a NovaSeq instrument. This document describe</w:t>
      </w:r>
      <w:r w:rsidR="008A1C86">
        <w:t>s</w:t>
      </w:r>
      <w:r w:rsidR="0098034E">
        <w:t xml:space="preserve"> this API, along with authentication details that are required to successfully interoperate with a NovaSeq instrument.</w:t>
      </w:r>
    </w:p>
    <w:p w14:paraId="05BEA932" w14:textId="77777777" w:rsidR="00DB1CC3" w:rsidRDefault="00DB1CC3" w:rsidP="00E55C4F"/>
    <w:p w14:paraId="7E6DA878" w14:textId="77777777" w:rsidR="00DB1CC3" w:rsidRDefault="00716740" w:rsidP="00DB1CC3">
      <w:pPr>
        <w:pStyle w:val="Heading1"/>
      </w:pPr>
      <w:bookmarkStart w:id="128" w:name="_Toc2759510"/>
      <w:r>
        <w:t>API Specification</w:t>
      </w:r>
      <w:bookmarkEnd w:id="128"/>
    </w:p>
    <w:p w14:paraId="4FE50478" w14:textId="77777777" w:rsidR="00901F2A" w:rsidRDefault="00901F2A" w:rsidP="00901F2A"/>
    <w:p w14:paraId="1FE9599F" w14:textId="5C820852" w:rsidR="00596138" w:rsidRDefault="00716740" w:rsidP="001F3A26">
      <w:r>
        <w:t xml:space="preserve">The NovaSeq LIMS API is a REST API that a given LIMS service must implement. </w:t>
      </w:r>
      <w:r w:rsidR="002A55E2">
        <w:t xml:space="preserve">The </w:t>
      </w:r>
      <w:r>
        <w:t xml:space="preserve">NovaSeq </w:t>
      </w:r>
      <w:r w:rsidR="008A1C86">
        <w:t xml:space="preserve">Control Software </w:t>
      </w:r>
      <w:r>
        <w:t>call</w:t>
      </w:r>
      <w:r w:rsidR="008A1C86">
        <w:t>s</w:t>
      </w:r>
      <w:r>
        <w:t xml:space="preserve"> the endpoints of this API at specific times during sequencing run setup and progression. </w:t>
      </w:r>
      <w:r w:rsidR="00ED54EE">
        <w:t xml:space="preserve">All interactions with the LIMS system </w:t>
      </w:r>
      <w:r w:rsidR="008A1C86">
        <w:t>are</w:t>
      </w:r>
      <w:r w:rsidR="00ED54EE">
        <w:t xml:space="preserve"> conducted through this API, with the notable exception of user login which </w:t>
      </w:r>
      <w:r w:rsidR="008A1C86">
        <w:t>is</w:t>
      </w:r>
      <w:r w:rsidR="00ED54EE">
        <w:t xml:space="preserve"> covered in </w:t>
      </w:r>
      <w:r w:rsidR="001C2120">
        <w:fldChar w:fldCharType="begin"/>
      </w:r>
      <w:r w:rsidR="001C2120">
        <w:instrText xml:space="preserve"> REF _Ref517880204 \h </w:instrText>
      </w:r>
      <w:r w:rsidR="001C2120">
        <w:fldChar w:fldCharType="separate"/>
      </w:r>
      <w:r w:rsidR="001C2120">
        <w:t>Login Page and Redirect URL</w:t>
      </w:r>
      <w:r w:rsidR="001C2120">
        <w:fldChar w:fldCharType="end"/>
      </w:r>
      <w:r w:rsidR="00ED54EE">
        <w:t>.</w:t>
      </w:r>
      <w:r w:rsidR="00D2105C">
        <w:t xml:space="preserve"> </w:t>
      </w:r>
    </w:p>
    <w:p w14:paraId="7EABBA1A" w14:textId="0909E87E" w:rsidR="00A96F2D" w:rsidRDefault="001222D6" w:rsidP="00533DE5">
      <w:pPr>
        <w:pStyle w:val="Heading1"/>
      </w:pPr>
      <w:bookmarkStart w:id="129" w:name="_Toc2759511"/>
      <w:r>
        <w:t>DTO Submission Retries</w:t>
      </w:r>
      <w:bookmarkEnd w:id="129"/>
    </w:p>
    <w:p w14:paraId="1C2D0AB8" w14:textId="77777777" w:rsidR="001222D6" w:rsidRPr="001222D6" w:rsidRDefault="001222D6"/>
    <w:p w14:paraId="2D45760E" w14:textId="3F0D7EA9" w:rsidR="00B36A1C" w:rsidRDefault="00B36A1C" w:rsidP="001F3A26">
      <w:r>
        <w:t>The NovaSeq sequencer attempt</w:t>
      </w:r>
      <w:r w:rsidR="00F82211">
        <w:t>s</w:t>
      </w:r>
      <w:r>
        <w:t xml:space="preserve"> to retry DTO submission to the LIMS service</w:t>
      </w:r>
      <w:r w:rsidR="001001B6">
        <w:t xml:space="preserve"> when a submission is unsuccessful</w:t>
      </w:r>
      <w:r w:rsidR="00A96F2D">
        <w:t xml:space="preserve">. Retries </w:t>
      </w:r>
      <w:r w:rsidR="00140047">
        <w:t>use a</w:t>
      </w:r>
      <w:r w:rsidR="00A96F2D">
        <w:t xml:space="preserve"> doubled</w:t>
      </w:r>
      <w:r>
        <w:t>-wait pattern</w:t>
      </w:r>
      <w:r w:rsidR="00D15E2D">
        <w:t xml:space="preserve">, </w:t>
      </w:r>
      <w:r w:rsidR="005D1BE7">
        <w:t xml:space="preserve">in which </w:t>
      </w:r>
      <w:r w:rsidR="00D15E2D">
        <w:t xml:space="preserve">a retry </w:t>
      </w:r>
      <w:r w:rsidR="005D1BE7">
        <w:t>is made</w:t>
      </w:r>
      <w:r w:rsidR="00081A4B">
        <w:t xml:space="preserve"> after one second, then two seconds, continuing to double to a maximum delay between retries of 15 minutes</w:t>
      </w:r>
      <w:r>
        <w:t xml:space="preserve">. Synchronous calls </w:t>
      </w:r>
      <w:r w:rsidR="00F82211">
        <w:t xml:space="preserve">generate an </w:t>
      </w:r>
      <w:r>
        <w:t>error after 60 seconds</w:t>
      </w:r>
      <w:r w:rsidR="00081A4B">
        <w:t xml:space="preserve"> of retries</w:t>
      </w:r>
      <w:r>
        <w:t xml:space="preserve">. Asynchronous calls </w:t>
      </w:r>
      <w:r w:rsidR="00081A4B">
        <w:t xml:space="preserve">retry indefinitely </w:t>
      </w:r>
      <w:r w:rsidR="00F82211">
        <w:t xml:space="preserve">using </w:t>
      </w:r>
      <w:r w:rsidR="00081A4B">
        <w:t xml:space="preserve">the doubled-wait retry pattern, until </w:t>
      </w:r>
      <w:r>
        <w:t xml:space="preserve">the user </w:t>
      </w:r>
      <w:r w:rsidR="00F82211">
        <w:t xml:space="preserve">returns </w:t>
      </w:r>
      <w:r>
        <w:t>to the home screen.</w:t>
      </w:r>
      <w:r w:rsidR="00081A4B">
        <w:t xml:space="preserve">  </w:t>
      </w:r>
      <w:r w:rsidR="00F82211">
        <w:t>A</w:t>
      </w:r>
      <w:r w:rsidR="00081A4B">
        <w:t xml:space="preserve">ll LIMS messages </w:t>
      </w:r>
      <w:r w:rsidR="00F82211">
        <w:t>are</w:t>
      </w:r>
      <w:r w:rsidR="00081A4B">
        <w:t xml:space="preserve"> lost</w:t>
      </w:r>
      <w:r w:rsidR="00F82211">
        <w:t xml:space="preserve"> when the user returns to the home screen</w:t>
      </w:r>
      <w:r w:rsidR="00081A4B">
        <w:t>.</w:t>
      </w:r>
    </w:p>
    <w:p w14:paraId="561FDD10" w14:textId="77777777" w:rsidR="00111639" w:rsidRDefault="00111639" w:rsidP="00901F2A"/>
    <w:p w14:paraId="1F708069" w14:textId="77777777" w:rsidR="00111639" w:rsidRDefault="00111639" w:rsidP="00111639">
      <w:pPr>
        <w:pStyle w:val="Heading2"/>
      </w:pPr>
      <w:bookmarkStart w:id="130" w:name="_Toc2759512"/>
      <w:r>
        <w:t>Login URL Retrieval</w:t>
      </w:r>
      <w:bookmarkEnd w:id="130"/>
    </w:p>
    <w:p w14:paraId="39FB0E91" w14:textId="77777777" w:rsidR="00227013" w:rsidRDefault="00227013" w:rsidP="00227013">
      <w:pPr>
        <w:pStyle w:val="Caption"/>
        <w:keepNext/>
      </w:pPr>
    </w:p>
    <w:p w14:paraId="6F6AA305" w14:textId="4C4C11E0" w:rsidR="00227013" w:rsidRDefault="00227013" w:rsidP="00227013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</w:t>
      </w:r>
      <w:r w:rsidR="001C2120">
        <w:rPr>
          <w:noProof/>
        </w:rPr>
        <w:fldChar w:fldCharType="end"/>
      </w:r>
      <w:r>
        <w:t xml:space="preserve"> - Retrieving Login URL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7465"/>
      </w:tblGrid>
      <w:tr w:rsidR="00227013" w14:paraId="497C1BA5" w14:textId="77777777" w:rsidTr="00C3306F">
        <w:tc>
          <w:tcPr>
            <w:tcW w:w="1890" w:type="dxa"/>
          </w:tcPr>
          <w:p w14:paraId="68FCE88E" w14:textId="77777777" w:rsidR="00227013" w:rsidRDefault="00227013" w:rsidP="00227013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7465" w:type="dxa"/>
          </w:tcPr>
          <w:p w14:paraId="49728599" w14:textId="08916F94" w:rsidR="00227013" w:rsidRDefault="00227013" w:rsidP="00227013">
            <w:pPr>
              <w:pStyle w:val="ListParagraph"/>
              <w:ind w:left="0"/>
            </w:pPr>
            <w:r>
              <w:t>The LIMS service provide</w:t>
            </w:r>
            <w:r w:rsidR="009C5F00">
              <w:t>s</w:t>
            </w:r>
            <w:r>
              <w:t xml:space="preserve"> a URL to the Login Server, which </w:t>
            </w:r>
            <w:r w:rsidR="009C5F00">
              <w:t>is</w:t>
            </w:r>
            <w:r>
              <w:t xml:space="preserve"> used to access the user authentication token </w:t>
            </w:r>
            <w:r w:rsidR="009C5F00">
              <w:t>that is</w:t>
            </w:r>
            <w:r>
              <w:t xml:space="preserve"> used for the remainder of the sequencing run.</w:t>
            </w:r>
          </w:p>
        </w:tc>
      </w:tr>
      <w:tr w:rsidR="00227013" w14:paraId="77838E6D" w14:textId="77777777" w:rsidTr="00C3306F">
        <w:tc>
          <w:tcPr>
            <w:tcW w:w="1890" w:type="dxa"/>
          </w:tcPr>
          <w:p w14:paraId="393D5359" w14:textId="77777777" w:rsidR="00227013" w:rsidRDefault="00227013" w:rsidP="00227013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7465" w:type="dxa"/>
          </w:tcPr>
          <w:p w14:paraId="00B33EF9" w14:textId="77777777" w:rsidR="00227013" w:rsidRDefault="00227013" w:rsidP="00227013">
            <w:pPr>
              <w:pStyle w:val="ListParagraph"/>
              <w:ind w:left="0"/>
            </w:pPr>
            <w:r w:rsidRPr="00C71F86">
              <w:t>Illumina/Sequencer/v2/sequencing-run/login</w:t>
            </w:r>
          </w:p>
        </w:tc>
      </w:tr>
      <w:tr w:rsidR="00227013" w14:paraId="1B1C1D85" w14:textId="77777777" w:rsidTr="00C3306F">
        <w:tc>
          <w:tcPr>
            <w:tcW w:w="1890" w:type="dxa"/>
          </w:tcPr>
          <w:p w14:paraId="0CFBDFBE" w14:textId="77777777" w:rsidR="00227013" w:rsidRDefault="00227013" w:rsidP="00227013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465" w:type="dxa"/>
          </w:tcPr>
          <w:p w14:paraId="35C32982" w14:textId="77777777" w:rsidR="00227013" w:rsidRDefault="00227013" w:rsidP="00227013">
            <w:pPr>
              <w:pStyle w:val="ListParagraph"/>
              <w:ind w:left="0"/>
            </w:pPr>
            <w:r>
              <w:t>GET</w:t>
            </w:r>
          </w:p>
        </w:tc>
      </w:tr>
      <w:tr w:rsidR="00227013" w14:paraId="2A8748AE" w14:textId="77777777" w:rsidTr="00C3306F">
        <w:tc>
          <w:tcPr>
            <w:tcW w:w="1890" w:type="dxa"/>
          </w:tcPr>
          <w:p w14:paraId="20A5411F" w14:textId="77777777" w:rsidR="00227013" w:rsidRDefault="00F338C5" w:rsidP="00227013">
            <w:pPr>
              <w:pStyle w:val="ListParagraph"/>
              <w:ind w:left="0"/>
            </w:pPr>
            <w:r>
              <w:t>Success Response</w:t>
            </w:r>
          </w:p>
        </w:tc>
        <w:tc>
          <w:tcPr>
            <w:tcW w:w="7465" w:type="dxa"/>
          </w:tcPr>
          <w:p w14:paraId="7EC018E0" w14:textId="77777777" w:rsidR="00227013" w:rsidRDefault="00C3306F" w:rsidP="00C3306F">
            <w:pPr>
              <w:pStyle w:val="ListParagraph"/>
              <w:ind w:left="0"/>
            </w:pPr>
            <w:r>
              <w:t xml:space="preserve">A string representation of the login URL, </w:t>
            </w:r>
            <w:r w:rsidR="00502C34">
              <w:t>e.g.</w:t>
            </w:r>
            <w:r>
              <w:t xml:space="preserve"> “https://localhost:9001”</w:t>
            </w:r>
          </w:p>
        </w:tc>
      </w:tr>
    </w:tbl>
    <w:p w14:paraId="22FC0611" w14:textId="77777777" w:rsidR="00111639" w:rsidRDefault="00111639" w:rsidP="00111639"/>
    <w:p w14:paraId="39817F43" w14:textId="1429DC44" w:rsidR="006F4738" w:rsidRDefault="00111639" w:rsidP="00111639">
      <w:r>
        <w:t>The URL returned should be a well-formed, usable URL</w:t>
      </w:r>
      <w:r w:rsidR="009C5F00">
        <w:t xml:space="preserve">, such as </w:t>
      </w:r>
      <w:r>
        <w:t xml:space="preserve"> </w:t>
      </w:r>
      <w:hyperlink r:id="rId7" w:history="1">
        <w:r w:rsidRPr="00591241">
          <w:rPr>
            <w:rStyle w:val="Hyperlink"/>
          </w:rPr>
          <w:t>https://localhost:9001</w:t>
        </w:r>
      </w:hyperlink>
      <w:r>
        <w:t xml:space="preserve">. </w:t>
      </w:r>
      <w:r w:rsidR="002A55E2">
        <w:t xml:space="preserve">The </w:t>
      </w:r>
      <w:r>
        <w:t>NovaSeq Control Software use</w:t>
      </w:r>
      <w:r w:rsidR="009C5F00">
        <w:t>s</w:t>
      </w:r>
      <w:r>
        <w:t xml:space="preserve"> this URL to furnish the user login page during sequencing setup.</w:t>
      </w:r>
    </w:p>
    <w:p w14:paraId="37FBF2F3" w14:textId="77777777" w:rsidR="00FD5A70" w:rsidRDefault="00FD5A70">
      <w:r>
        <w:br w:type="page"/>
      </w:r>
    </w:p>
    <w:p w14:paraId="57A4244D" w14:textId="77777777" w:rsidR="006F4738" w:rsidRDefault="006F4738" w:rsidP="00111639"/>
    <w:p w14:paraId="4F117783" w14:textId="77777777" w:rsidR="00111639" w:rsidRDefault="006F4738" w:rsidP="006F4738">
      <w:pPr>
        <w:pStyle w:val="Heading2"/>
      </w:pPr>
      <w:bookmarkStart w:id="131" w:name="_Toc2759513"/>
      <w:r>
        <w:t>Recipe Retrieval</w:t>
      </w:r>
      <w:bookmarkEnd w:id="131"/>
      <w:r>
        <w:t xml:space="preserve"> </w:t>
      </w:r>
      <w:r w:rsidR="00111639">
        <w:t xml:space="preserve">  </w:t>
      </w:r>
    </w:p>
    <w:p w14:paraId="6C22B8C0" w14:textId="77777777" w:rsidR="00C71F86" w:rsidRDefault="00C71F86" w:rsidP="006F4738"/>
    <w:p w14:paraId="0B1687A1" w14:textId="521986A1" w:rsidR="0098023C" w:rsidRDefault="0098023C" w:rsidP="0098023C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2</w:t>
      </w:r>
      <w:r w:rsidR="001C2120">
        <w:rPr>
          <w:noProof/>
        </w:rPr>
        <w:fldChar w:fldCharType="end"/>
      </w:r>
      <w:r>
        <w:t xml:space="preserve"> - LIMS Recipe Retrieval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7465"/>
      </w:tblGrid>
      <w:tr w:rsidR="006F4738" w14:paraId="7091FED4" w14:textId="77777777" w:rsidTr="001F3A26">
        <w:tc>
          <w:tcPr>
            <w:tcW w:w="1890" w:type="dxa"/>
          </w:tcPr>
          <w:p w14:paraId="7A5DD1EC" w14:textId="77777777" w:rsidR="006F4738" w:rsidRDefault="006F4738" w:rsidP="001F3A2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7465" w:type="dxa"/>
          </w:tcPr>
          <w:p w14:paraId="7C4B51E7" w14:textId="24F3E2FD" w:rsidR="006F4738" w:rsidRDefault="006F4738" w:rsidP="00FE7796">
            <w:pPr>
              <w:pStyle w:val="ListParagraph"/>
              <w:ind w:left="0"/>
            </w:pPr>
            <w:r>
              <w:t>The LIMS service pr</w:t>
            </w:r>
            <w:r w:rsidR="00FE7796">
              <w:t>ovide</w:t>
            </w:r>
            <w:r w:rsidR="00C15B3C">
              <w:t>s</w:t>
            </w:r>
            <w:r w:rsidR="00FE7796">
              <w:t xml:space="preserve"> the information required to successfully setup a NovaSeq recipe and sequencing run</w:t>
            </w:r>
            <w:r w:rsidR="00403AC1">
              <w:t>.</w:t>
            </w:r>
          </w:p>
        </w:tc>
      </w:tr>
      <w:tr w:rsidR="006F4738" w14:paraId="11AA93B7" w14:textId="77777777" w:rsidTr="001F3A26">
        <w:tc>
          <w:tcPr>
            <w:tcW w:w="1890" w:type="dxa"/>
          </w:tcPr>
          <w:p w14:paraId="2BEA0B38" w14:textId="77777777" w:rsidR="006F4738" w:rsidRDefault="006F4738" w:rsidP="001F3A26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7465" w:type="dxa"/>
          </w:tcPr>
          <w:p w14:paraId="4CBD3517" w14:textId="77777777" w:rsidR="006F4738" w:rsidRDefault="00FE7796" w:rsidP="001F3A26">
            <w:pPr>
              <w:pStyle w:val="ListParagraph"/>
              <w:ind w:left="0"/>
            </w:pPr>
            <w:r w:rsidRPr="00FE7796">
              <w:t>Illumina/Sequencer/v2/sequencing-run/recipe/</w:t>
            </w:r>
            <w:proofErr w:type="spellStart"/>
            <w:r w:rsidRPr="00FE7796">
              <w:t>novaseq</w:t>
            </w:r>
            <w:proofErr w:type="spellEnd"/>
          </w:p>
        </w:tc>
      </w:tr>
      <w:tr w:rsidR="006F4738" w14:paraId="43F64F38" w14:textId="77777777" w:rsidTr="001F3A26">
        <w:tc>
          <w:tcPr>
            <w:tcW w:w="1890" w:type="dxa"/>
          </w:tcPr>
          <w:p w14:paraId="57F19D95" w14:textId="77777777" w:rsidR="006F4738" w:rsidRDefault="006F4738" w:rsidP="001F3A26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465" w:type="dxa"/>
          </w:tcPr>
          <w:p w14:paraId="6B374F9E" w14:textId="77777777" w:rsidR="006F4738" w:rsidRDefault="00FD5A70" w:rsidP="001F3A26">
            <w:pPr>
              <w:pStyle w:val="ListParagraph"/>
              <w:ind w:left="0"/>
            </w:pPr>
            <w:r>
              <w:t>POST</w:t>
            </w:r>
          </w:p>
        </w:tc>
      </w:tr>
      <w:tr w:rsidR="00FD5A70" w14:paraId="6404B0A6" w14:textId="77777777" w:rsidTr="001F3A26">
        <w:tc>
          <w:tcPr>
            <w:tcW w:w="1890" w:type="dxa"/>
          </w:tcPr>
          <w:p w14:paraId="5B49E3B2" w14:textId="77777777" w:rsidR="00FD5A70" w:rsidRDefault="00FD5A70" w:rsidP="001F3A26">
            <w:pPr>
              <w:pStyle w:val="ListParagraph"/>
              <w:ind w:left="0"/>
            </w:pPr>
            <w:r>
              <w:t>DTO</w:t>
            </w:r>
          </w:p>
        </w:tc>
        <w:tc>
          <w:tcPr>
            <w:tcW w:w="7465" w:type="dxa"/>
          </w:tcPr>
          <w:p w14:paraId="3CB10106" w14:textId="77777777" w:rsidR="00EB4E8F" w:rsidRDefault="00FD5A70" w:rsidP="00EB4E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14:paraId="6D812974" w14:textId="77777777" w:rsidR="00EB4E8F" w:rsidRPr="008404F4" w:rsidRDefault="00EB4E8F" w:rsidP="00EB4E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RecipeRequestDTO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(see DTOs and Structures below)</w:t>
            </w:r>
          </w:p>
          <w:p w14:paraId="0F204506" w14:textId="77777777" w:rsidR="00150188" w:rsidRDefault="00FD5A70" w:rsidP="008B76BE">
            <w:pPr>
              <w:pStyle w:val="ListParagraph"/>
              <w:ind w:left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6F4738" w14:paraId="29263B21" w14:textId="77777777" w:rsidTr="001F3A26">
        <w:tc>
          <w:tcPr>
            <w:tcW w:w="1890" w:type="dxa"/>
          </w:tcPr>
          <w:p w14:paraId="22F9B65C" w14:textId="77777777" w:rsidR="006F4738" w:rsidRDefault="006F4738" w:rsidP="001F3A26">
            <w:pPr>
              <w:pStyle w:val="ListParagraph"/>
              <w:ind w:left="0"/>
            </w:pPr>
            <w:r>
              <w:t>Success Response</w:t>
            </w:r>
          </w:p>
        </w:tc>
        <w:tc>
          <w:tcPr>
            <w:tcW w:w="7465" w:type="dxa"/>
          </w:tcPr>
          <w:p w14:paraId="60D5AA08" w14:textId="77777777" w:rsidR="008702D3" w:rsidRPr="00212B6B" w:rsidRDefault="008702D3" w:rsidP="008702D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12B6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{</w:t>
            </w:r>
          </w:p>
          <w:p w14:paraId="7FE8E119" w14:textId="77777777" w:rsidR="00826247" w:rsidRPr="00FE2195" w:rsidRDefault="00826247" w:rsidP="008262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E2195">
              <w:rPr>
                <w:rFonts w:ascii="Arial" w:hAnsi="Arial" w:cs="Arial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FE2195">
              <w:rPr>
                <w:rFonts w:ascii="Arial" w:hAnsi="Arial" w:cs="Arial"/>
                <w:color w:val="333333"/>
                <w:sz w:val="21"/>
                <w:szCs w:val="21"/>
              </w:rPr>
              <w:t>RecipeRequestResponseDTO</w:t>
            </w:r>
            <w:proofErr w:type="spellEnd"/>
            <w:r w:rsidRPr="00FE2195">
              <w:rPr>
                <w:rFonts w:ascii="Arial" w:hAnsi="Arial" w:cs="Arial"/>
                <w:color w:val="333333"/>
                <w:sz w:val="21"/>
                <w:szCs w:val="21"/>
              </w:rPr>
              <w:t xml:space="preserve"> (see DTOs and Structures below)</w:t>
            </w:r>
          </w:p>
          <w:p w14:paraId="24108760" w14:textId="77777777" w:rsidR="006F4738" w:rsidRDefault="008702D3" w:rsidP="00310365">
            <w:pPr>
              <w:shd w:val="clear" w:color="auto" w:fill="FFFFFF"/>
            </w:pPr>
            <w:r w:rsidRPr="00212B6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0B2C57" w14:paraId="19835A8E" w14:textId="77777777" w:rsidTr="001F3A26">
        <w:tc>
          <w:tcPr>
            <w:tcW w:w="1890" w:type="dxa"/>
          </w:tcPr>
          <w:p w14:paraId="02CC52F8" w14:textId="59C23007" w:rsidR="000B2C57" w:rsidRDefault="00FE2195" w:rsidP="001F3A26">
            <w:pPr>
              <w:pStyle w:val="ListParagraph"/>
              <w:ind w:left="0"/>
            </w:pPr>
            <w:r>
              <w:t>Error Response</w:t>
            </w:r>
          </w:p>
        </w:tc>
        <w:tc>
          <w:tcPr>
            <w:tcW w:w="7465" w:type="dxa"/>
          </w:tcPr>
          <w:p w14:paraId="42FFD8AD" w14:textId="78501C1C" w:rsidR="009E35F1" w:rsidRDefault="009E35F1" w:rsidP="008702D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HTTP Error Code (i.e. 4xx), plus a payload of the form: </w:t>
            </w:r>
          </w:p>
          <w:p w14:paraId="01FB8F08" w14:textId="31B334DD" w:rsidR="00FE2195" w:rsidRDefault="00FE2195" w:rsidP="008702D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{</w:t>
            </w:r>
          </w:p>
          <w:p w14:paraId="7845B661" w14:textId="17FF07D9" w:rsidR="00FE2195" w:rsidRDefault="00FE2195" w:rsidP="008702D3">
            <w:pPr>
              <w:shd w:val="clear" w:color="auto" w:fill="FFFFFF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LimsErrors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</w:p>
          <w:p w14:paraId="739796DC" w14:textId="54E50C56" w:rsidR="00FE2195" w:rsidRPr="008702D3" w:rsidRDefault="00FE2195" w:rsidP="008702D3">
            <w:pPr>
              <w:shd w:val="clear" w:color="auto" w:fill="FFFFFF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14:paraId="3AB71EE1" w14:textId="77777777" w:rsidR="006F4738" w:rsidRDefault="006F4738" w:rsidP="006F4738"/>
    <w:p w14:paraId="1E2878EE" w14:textId="03C0EFCA" w:rsidR="005D7082" w:rsidRDefault="002A55E2" w:rsidP="006F4738">
      <w:r>
        <w:t xml:space="preserve">The </w:t>
      </w:r>
      <w:r w:rsidR="005D7082">
        <w:t>NovaSeq Control Software send</w:t>
      </w:r>
      <w:r w:rsidR="00C15B3C">
        <w:t>s</w:t>
      </w:r>
      <w:r w:rsidR="005D7082">
        <w:t xml:space="preserve"> a DTO with the library container ID and, in certain scenarios, the flow cell ID. LIMS </w:t>
      </w:r>
      <w:r w:rsidR="00310365">
        <w:t>send</w:t>
      </w:r>
      <w:r w:rsidR="00C15B3C">
        <w:t>s</w:t>
      </w:r>
      <w:r w:rsidR="00310365">
        <w:t xml:space="preserve"> </w:t>
      </w:r>
      <w:r w:rsidR="00C15B3C">
        <w:t xml:space="preserve">back </w:t>
      </w:r>
      <w:r w:rsidR="00310365">
        <w:t xml:space="preserve">a DTO </w:t>
      </w:r>
      <w:r w:rsidR="00EB51B1">
        <w:t>populated with information needed to setup a NovaSeq sequencing run.</w:t>
      </w:r>
    </w:p>
    <w:p w14:paraId="11B3F81D" w14:textId="77777777" w:rsidR="00936835" w:rsidRDefault="00936835"/>
    <w:p w14:paraId="4042261C" w14:textId="77777777" w:rsidR="00936835" w:rsidRDefault="00936835" w:rsidP="00936835">
      <w:pPr>
        <w:pStyle w:val="Heading2"/>
      </w:pPr>
      <w:bookmarkStart w:id="132" w:name="_Toc2759514"/>
      <w:r>
        <w:t>Providing Run Metrics</w:t>
      </w:r>
      <w:bookmarkEnd w:id="132"/>
    </w:p>
    <w:p w14:paraId="44BCD524" w14:textId="77777777" w:rsidR="00936835" w:rsidRDefault="00936835" w:rsidP="00936835"/>
    <w:p w14:paraId="1B499F2C" w14:textId="77777777" w:rsidR="00936835" w:rsidRPr="00936835" w:rsidRDefault="00936835" w:rsidP="00936835"/>
    <w:p w14:paraId="726C0D55" w14:textId="71432FB9" w:rsidR="007551DB" w:rsidRDefault="007551DB" w:rsidP="007551DB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3</w:t>
      </w:r>
      <w:r w:rsidR="001C2120">
        <w:rPr>
          <w:noProof/>
        </w:rPr>
        <w:fldChar w:fldCharType="end"/>
      </w:r>
      <w:r>
        <w:t xml:space="preserve"> - Submitting Run Metrics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7465"/>
      </w:tblGrid>
      <w:tr w:rsidR="007551DB" w14:paraId="3F61E0BC" w14:textId="77777777" w:rsidTr="001F3A26">
        <w:tc>
          <w:tcPr>
            <w:tcW w:w="1890" w:type="dxa"/>
          </w:tcPr>
          <w:p w14:paraId="3648787B" w14:textId="77777777" w:rsidR="007551DB" w:rsidRDefault="007551DB" w:rsidP="001F3A2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7465" w:type="dxa"/>
          </w:tcPr>
          <w:p w14:paraId="1542D13D" w14:textId="2FFF772D" w:rsidR="007551DB" w:rsidRDefault="000D289B" w:rsidP="001F3A26">
            <w:pPr>
              <w:pStyle w:val="ListParagraph"/>
              <w:ind w:left="0"/>
            </w:pPr>
            <w:r>
              <w:t>NovaSeq</w:t>
            </w:r>
            <w:r w:rsidR="00403AC1">
              <w:t xml:space="preserve"> Control Software</w:t>
            </w:r>
            <w:r w:rsidR="002A55E2">
              <w:t xml:space="preserve"> </w:t>
            </w:r>
            <w:r>
              <w:t>provide</w:t>
            </w:r>
            <w:r w:rsidR="00403AC1">
              <w:t>s</w:t>
            </w:r>
            <w:r>
              <w:t xml:space="preserve"> run metrics on successful completion of a sequencing run</w:t>
            </w:r>
            <w:r w:rsidR="00403AC1">
              <w:t>.</w:t>
            </w:r>
          </w:p>
        </w:tc>
      </w:tr>
      <w:tr w:rsidR="007551DB" w14:paraId="7FD7E6D1" w14:textId="77777777" w:rsidTr="001F3A26">
        <w:tc>
          <w:tcPr>
            <w:tcW w:w="1890" w:type="dxa"/>
          </w:tcPr>
          <w:p w14:paraId="28F76264" w14:textId="77777777" w:rsidR="007551DB" w:rsidRDefault="007551DB" w:rsidP="001F3A26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7465" w:type="dxa"/>
          </w:tcPr>
          <w:p w14:paraId="358664DB" w14:textId="77777777" w:rsidR="007551DB" w:rsidRDefault="004D1386" w:rsidP="001F3A26">
            <w:pPr>
              <w:pStyle w:val="ListParagraph"/>
              <w:ind w:left="0"/>
            </w:pPr>
            <w:r w:rsidRPr="004D1386">
              <w:t>Illumina/Sequencer/v2/sequencing-run/metrics</w:t>
            </w:r>
          </w:p>
        </w:tc>
      </w:tr>
      <w:tr w:rsidR="007551DB" w14:paraId="243DE5D4" w14:textId="77777777" w:rsidTr="001F3A26">
        <w:tc>
          <w:tcPr>
            <w:tcW w:w="1890" w:type="dxa"/>
          </w:tcPr>
          <w:p w14:paraId="18BEE826" w14:textId="77777777" w:rsidR="007551DB" w:rsidRDefault="007551DB" w:rsidP="001F3A26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465" w:type="dxa"/>
          </w:tcPr>
          <w:p w14:paraId="6EDCB5F8" w14:textId="77777777" w:rsidR="007551DB" w:rsidRDefault="007551DB" w:rsidP="001F3A26">
            <w:pPr>
              <w:pStyle w:val="ListParagraph"/>
              <w:ind w:left="0"/>
            </w:pPr>
            <w:r>
              <w:t>POST</w:t>
            </w:r>
          </w:p>
        </w:tc>
      </w:tr>
      <w:tr w:rsidR="007551DB" w14:paraId="61C808B6" w14:textId="77777777" w:rsidTr="001F3A26">
        <w:tc>
          <w:tcPr>
            <w:tcW w:w="1890" w:type="dxa"/>
          </w:tcPr>
          <w:p w14:paraId="75A6BDDE" w14:textId="77777777" w:rsidR="007551DB" w:rsidRDefault="007551DB" w:rsidP="001F3A26">
            <w:pPr>
              <w:pStyle w:val="ListParagraph"/>
              <w:ind w:left="0"/>
            </w:pPr>
            <w:r>
              <w:t>DTO</w:t>
            </w:r>
          </w:p>
        </w:tc>
        <w:tc>
          <w:tcPr>
            <w:tcW w:w="7465" w:type="dxa"/>
          </w:tcPr>
          <w:p w14:paraId="18CEF545" w14:textId="77777777" w:rsidR="008404F4" w:rsidRDefault="007551DB" w:rsidP="00840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14:paraId="56A42936" w14:textId="77777777" w:rsidR="008404F4" w:rsidRPr="008404F4" w:rsidRDefault="007551DB" w:rsidP="008404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="008404F4" w:rsidRPr="008404F4">
              <w:rPr>
                <w:rFonts w:ascii="Arial" w:hAnsi="Arial" w:cs="Arial"/>
                <w:color w:val="333333"/>
                <w:sz w:val="21"/>
                <w:szCs w:val="21"/>
              </w:rPr>
              <w:t>SequencingRun</w:t>
            </w:r>
            <w:r w:rsidR="002F48CC">
              <w:rPr>
                <w:rFonts w:ascii="Arial" w:hAnsi="Arial" w:cs="Arial"/>
                <w:color w:val="333333"/>
                <w:sz w:val="21"/>
                <w:szCs w:val="21"/>
              </w:rPr>
              <w:t>Metrics</w:t>
            </w:r>
            <w:proofErr w:type="spellEnd"/>
            <w:r w:rsidR="008404F4">
              <w:rPr>
                <w:rFonts w:ascii="Arial" w:hAnsi="Arial" w:cs="Arial"/>
                <w:color w:val="333333"/>
                <w:sz w:val="21"/>
                <w:szCs w:val="21"/>
              </w:rPr>
              <w:t xml:space="preserve"> (see </w:t>
            </w:r>
            <w:r w:rsidR="00604B86">
              <w:rPr>
                <w:rFonts w:ascii="Arial" w:hAnsi="Arial" w:cs="Arial"/>
                <w:color w:val="333333"/>
                <w:sz w:val="21"/>
                <w:szCs w:val="21"/>
              </w:rPr>
              <w:t xml:space="preserve">DTOs and </w:t>
            </w:r>
            <w:r w:rsidR="00112527">
              <w:rPr>
                <w:rFonts w:ascii="Arial" w:hAnsi="Arial" w:cs="Arial"/>
                <w:color w:val="333333"/>
                <w:sz w:val="21"/>
                <w:szCs w:val="21"/>
              </w:rPr>
              <w:t>Structures</w:t>
            </w:r>
            <w:r w:rsidR="00604B86">
              <w:rPr>
                <w:rFonts w:ascii="Arial" w:hAnsi="Arial" w:cs="Arial"/>
                <w:color w:val="333333"/>
                <w:sz w:val="21"/>
                <w:szCs w:val="21"/>
              </w:rPr>
              <w:t xml:space="preserve"> below</w:t>
            </w:r>
            <w:r w:rsidR="008404F4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  <w:p w14:paraId="72CDF1F4" w14:textId="77777777" w:rsidR="007551DB" w:rsidRDefault="007551DB" w:rsidP="001F3A26">
            <w:pPr>
              <w:pStyle w:val="ListParagraph"/>
              <w:ind w:left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7551DB" w14:paraId="1BA4A188" w14:textId="77777777" w:rsidTr="001F3A26">
        <w:tc>
          <w:tcPr>
            <w:tcW w:w="1890" w:type="dxa"/>
          </w:tcPr>
          <w:p w14:paraId="52031DAF" w14:textId="77777777" w:rsidR="007551DB" w:rsidRDefault="007551DB" w:rsidP="001F3A26">
            <w:pPr>
              <w:pStyle w:val="ListParagraph"/>
              <w:ind w:left="0"/>
            </w:pPr>
            <w:r>
              <w:t>Success Response</w:t>
            </w:r>
          </w:p>
        </w:tc>
        <w:tc>
          <w:tcPr>
            <w:tcW w:w="7465" w:type="dxa"/>
          </w:tcPr>
          <w:p w14:paraId="5C96AE2B" w14:textId="77777777" w:rsidR="007551DB" w:rsidRDefault="00B05A7E" w:rsidP="001F3A26">
            <w:pPr>
              <w:shd w:val="clear" w:color="auto" w:fill="FFFFFF"/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HTTP Status Code</w:t>
            </w:r>
          </w:p>
        </w:tc>
      </w:tr>
    </w:tbl>
    <w:p w14:paraId="15D5A631" w14:textId="77777777" w:rsidR="000A356F" w:rsidRDefault="000A356F" w:rsidP="000A356F">
      <w:r>
        <w:br w:type="page"/>
      </w:r>
    </w:p>
    <w:p w14:paraId="405559BA" w14:textId="77777777" w:rsidR="00C71F86" w:rsidRDefault="00C71F86" w:rsidP="00901F2A"/>
    <w:p w14:paraId="256009B1" w14:textId="77777777" w:rsidR="00604B86" w:rsidRDefault="00604B86" w:rsidP="00901F2A"/>
    <w:p w14:paraId="70608BF6" w14:textId="77777777" w:rsidR="007434D0" w:rsidRDefault="007434D0" w:rsidP="007434D0">
      <w:pPr>
        <w:pStyle w:val="Heading2"/>
      </w:pPr>
      <w:bookmarkStart w:id="133" w:name="_Toc2759515"/>
      <w:r>
        <w:t>Providing Run Progress</w:t>
      </w:r>
      <w:bookmarkEnd w:id="133"/>
    </w:p>
    <w:p w14:paraId="42E65334" w14:textId="77777777" w:rsidR="007434D0" w:rsidRDefault="007434D0" w:rsidP="00901F2A"/>
    <w:p w14:paraId="1912CF07" w14:textId="40C323AD" w:rsidR="00660123" w:rsidRDefault="00660123" w:rsidP="00660123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4</w:t>
      </w:r>
      <w:r w:rsidR="001C2120">
        <w:rPr>
          <w:noProof/>
        </w:rPr>
        <w:fldChar w:fldCharType="end"/>
      </w:r>
      <w:r>
        <w:t xml:space="preserve"> - Submitting Run Progress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0"/>
        <w:gridCol w:w="7465"/>
      </w:tblGrid>
      <w:tr w:rsidR="00660123" w14:paraId="42F4172D" w14:textId="77777777" w:rsidTr="001F3A26">
        <w:tc>
          <w:tcPr>
            <w:tcW w:w="1890" w:type="dxa"/>
          </w:tcPr>
          <w:p w14:paraId="019D10EB" w14:textId="77777777" w:rsidR="00660123" w:rsidRDefault="00660123" w:rsidP="001F3A2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7465" w:type="dxa"/>
          </w:tcPr>
          <w:p w14:paraId="019EC4E4" w14:textId="768BCD0A" w:rsidR="00660123" w:rsidRDefault="00660123" w:rsidP="00660123">
            <w:pPr>
              <w:pStyle w:val="ListParagraph"/>
              <w:ind w:left="0"/>
            </w:pPr>
            <w:r>
              <w:t>NovaSeq</w:t>
            </w:r>
            <w:r w:rsidR="00403AC1">
              <w:t xml:space="preserve"> Control Software</w:t>
            </w:r>
            <w:r>
              <w:t xml:space="preserve"> provide</w:t>
            </w:r>
            <w:r w:rsidR="00403AC1">
              <w:t>s</w:t>
            </w:r>
            <w:r>
              <w:t xml:space="preserve"> run progress updates throughout a sequencing run</w:t>
            </w:r>
            <w:r w:rsidR="00403AC1">
              <w:t>.</w:t>
            </w:r>
          </w:p>
        </w:tc>
      </w:tr>
      <w:tr w:rsidR="00660123" w14:paraId="03B05A2A" w14:textId="77777777" w:rsidTr="001F3A26">
        <w:tc>
          <w:tcPr>
            <w:tcW w:w="1890" w:type="dxa"/>
          </w:tcPr>
          <w:p w14:paraId="2929EF1A" w14:textId="77777777" w:rsidR="00660123" w:rsidRDefault="00660123" w:rsidP="001F3A26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7465" w:type="dxa"/>
          </w:tcPr>
          <w:p w14:paraId="48C68A31" w14:textId="77777777" w:rsidR="00660123" w:rsidRDefault="00660123" w:rsidP="001F3A26">
            <w:pPr>
              <w:pStyle w:val="ListParagraph"/>
              <w:ind w:left="0"/>
            </w:pPr>
            <w:r w:rsidRPr="00660123">
              <w:t>Illumina/Sequencer/v2/sequencing-run/update</w:t>
            </w:r>
          </w:p>
        </w:tc>
      </w:tr>
      <w:tr w:rsidR="00660123" w14:paraId="69123F71" w14:textId="77777777" w:rsidTr="001F3A26">
        <w:tc>
          <w:tcPr>
            <w:tcW w:w="1890" w:type="dxa"/>
          </w:tcPr>
          <w:p w14:paraId="1F7FA100" w14:textId="77777777" w:rsidR="00660123" w:rsidRDefault="00660123" w:rsidP="001F3A26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7465" w:type="dxa"/>
          </w:tcPr>
          <w:p w14:paraId="7E504920" w14:textId="77777777" w:rsidR="00660123" w:rsidRDefault="00660123" w:rsidP="001F3A26">
            <w:pPr>
              <w:pStyle w:val="ListParagraph"/>
              <w:ind w:left="0"/>
            </w:pPr>
            <w:r>
              <w:t>POST</w:t>
            </w:r>
          </w:p>
        </w:tc>
      </w:tr>
      <w:tr w:rsidR="00660123" w14:paraId="21458221" w14:textId="77777777" w:rsidTr="001F3A26">
        <w:tc>
          <w:tcPr>
            <w:tcW w:w="1890" w:type="dxa"/>
          </w:tcPr>
          <w:p w14:paraId="7C18C4C3" w14:textId="77777777" w:rsidR="00660123" w:rsidRDefault="00660123" w:rsidP="001F3A26">
            <w:pPr>
              <w:pStyle w:val="ListParagraph"/>
              <w:ind w:left="0"/>
            </w:pPr>
            <w:r>
              <w:t>DTO</w:t>
            </w:r>
          </w:p>
        </w:tc>
        <w:tc>
          <w:tcPr>
            <w:tcW w:w="7465" w:type="dxa"/>
          </w:tcPr>
          <w:p w14:paraId="5D417090" w14:textId="77777777" w:rsidR="00660123" w:rsidRDefault="00660123" w:rsidP="001F3A2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14:paraId="32882ABE" w14:textId="77777777" w:rsidR="00660123" w:rsidRPr="008404F4" w:rsidRDefault="00660123" w:rsidP="001F3A2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8404F4">
              <w:rPr>
                <w:rFonts w:ascii="Arial" w:hAnsi="Arial" w:cs="Arial"/>
                <w:color w:val="333333"/>
                <w:sz w:val="21"/>
                <w:szCs w:val="21"/>
              </w:rPr>
              <w:t>SequencingRun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StatusDTO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(see DTOs and Structures below)</w:t>
            </w:r>
          </w:p>
          <w:p w14:paraId="2CDC7A1D" w14:textId="77777777" w:rsidR="00660123" w:rsidRDefault="00660123" w:rsidP="001F3A26">
            <w:pPr>
              <w:pStyle w:val="ListParagraph"/>
              <w:ind w:left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660123" w14:paraId="04226B66" w14:textId="77777777" w:rsidTr="001F3A26">
        <w:tc>
          <w:tcPr>
            <w:tcW w:w="1890" w:type="dxa"/>
          </w:tcPr>
          <w:p w14:paraId="029DEC6E" w14:textId="77777777" w:rsidR="00660123" w:rsidRDefault="00660123" w:rsidP="001F3A26">
            <w:pPr>
              <w:pStyle w:val="ListParagraph"/>
              <w:ind w:left="0"/>
            </w:pPr>
            <w:r>
              <w:t>Success Response</w:t>
            </w:r>
          </w:p>
        </w:tc>
        <w:tc>
          <w:tcPr>
            <w:tcW w:w="7465" w:type="dxa"/>
          </w:tcPr>
          <w:p w14:paraId="7F83F386" w14:textId="77777777" w:rsidR="00660123" w:rsidRDefault="00660123" w:rsidP="001F3A26">
            <w:pPr>
              <w:shd w:val="clear" w:color="auto" w:fill="FFFFFF"/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HTTP Status Code</w:t>
            </w:r>
          </w:p>
        </w:tc>
      </w:tr>
    </w:tbl>
    <w:p w14:paraId="377EDB15" w14:textId="77777777" w:rsidR="007434D0" w:rsidRDefault="007434D0" w:rsidP="00901F2A"/>
    <w:p w14:paraId="18A782DB" w14:textId="77777777" w:rsidR="001F3A26" w:rsidRDefault="001F3A26"/>
    <w:p w14:paraId="6D53D74F" w14:textId="77777777" w:rsidR="00EB4E8F" w:rsidRPr="00EB4E8F" w:rsidRDefault="00604B86" w:rsidP="00EB4E8F">
      <w:pPr>
        <w:pStyle w:val="Heading1"/>
      </w:pPr>
      <w:bookmarkStart w:id="134" w:name="_Toc2759516"/>
      <w:r>
        <w:t xml:space="preserve">DTOs and </w:t>
      </w:r>
      <w:r w:rsidR="00112527">
        <w:t>Structures</w:t>
      </w:r>
      <w:bookmarkEnd w:id="134"/>
    </w:p>
    <w:p w14:paraId="4477E40A" w14:textId="77777777" w:rsidR="00604B86" w:rsidRDefault="00604B86" w:rsidP="00604B86"/>
    <w:p w14:paraId="467434AA" w14:textId="6F973A91" w:rsidR="00604B86" w:rsidRDefault="00604B86" w:rsidP="00604B86">
      <w:r>
        <w:t xml:space="preserve">The following DTOs and </w:t>
      </w:r>
      <w:r w:rsidR="00112527">
        <w:t>structures</w:t>
      </w:r>
      <w:r>
        <w:t xml:space="preserve"> are sent by </w:t>
      </w:r>
      <w:r w:rsidR="002A55E2">
        <w:t xml:space="preserve">the </w:t>
      </w:r>
      <w:r>
        <w:t>NovaSeq Control Software to the LIMS service throughout a sequencing run.</w:t>
      </w:r>
    </w:p>
    <w:p w14:paraId="73154036" w14:textId="77777777" w:rsidR="00EB4E8F" w:rsidRDefault="00EB4E8F" w:rsidP="00604B86"/>
    <w:p w14:paraId="114D4B62" w14:textId="77777777" w:rsidR="00EB4E8F" w:rsidRDefault="00EB4E8F" w:rsidP="00EB4E8F">
      <w:pPr>
        <w:pStyle w:val="Heading2"/>
      </w:pPr>
      <w:bookmarkStart w:id="135" w:name="_Toc2759517"/>
      <w:proofErr w:type="spellStart"/>
      <w:r>
        <w:t>RecipeRequestDTO</w:t>
      </w:r>
      <w:bookmarkEnd w:id="135"/>
      <w:proofErr w:type="spellEnd"/>
    </w:p>
    <w:p w14:paraId="5D51BA81" w14:textId="77777777" w:rsidR="00EB4E8F" w:rsidRDefault="00EB4E8F" w:rsidP="00EB4E8F"/>
    <w:p w14:paraId="236CC0C8" w14:textId="3F95215A" w:rsidR="00826247" w:rsidRDefault="00826247" w:rsidP="00826247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5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RecipeRequestDTO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53"/>
        <w:gridCol w:w="1172"/>
        <w:gridCol w:w="7020"/>
      </w:tblGrid>
      <w:tr w:rsidR="00072F42" w14:paraId="24C6E506" w14:textId="77777777" w:rsidTr="00652F58">
        <w:tc>
          <w:tcPr>
            <w:tcW w:w="2153" w:type="dxa"/>
            <w:vAlign w:val="bottom"/>
          </w:tcPr>
          <w:p w14:paraId="1E2C6AEF" w14:textId="77777777" w:rsidR="00072F42" w:rsidRPr="00435BC4" w:rsidRDefault="00072F42" w:rsidP="00EB4E8F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1172" w:type="dxa"/>
          </w:tcPr>
          <w:p w14:paraId="290F2818" w14:textId="77777777" w:rsidR="00072F42" w:rsidRPr="00435BC4" w:rsidRDefault="00072F42" w:rsidP="00EB4E8F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7020" w:type="dxa"/>
          </w:tcPr>
          <w:p w14:paraId="4581EF52" w14:textId="77777777" w:rsidR="00072F42" w:rsidRPr="00435BC4" w:rsidRDefault="00072F42" w:rsidP="00EB4E8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072F42" w14:paraId="5AFE7B2A" w14:textId="77777777" w:rsidTr="000A6B21">
        <w:trPr>
          <w:trHeight w:val="395"/>
        </w:trPr>
        <w:tc>
          <w:tcPr>
            <w:tcW w:w="2153" w:type="dxa"/>
          </w:tcPr>
          <w:p w14:paraId="7D4CCE8C" w14:textId="77777777" w:rsidR="00072F42" w:rsidRPr="00745368" w:rsidRDefault="00072F42" w:rsidP="00EB4E8F">
            <w:pPr>
              <w:pStyle w:val="NormalWeb"/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745368">
              <w:rPr>
                <w:rFonts w:ascii="Arial" w:hAnsi="Arial" w:cs="Arial"/>
                <w:color w:val="333333"/>
                <w:sz w:val="21"/>
                <w:szCs w:val="21"/>
              </w:rPr>
              <w:t>FlowCellId</w:t>
            </w:r>
            <w:proofErr w:type="spellEnd"/>
          </w:p>
        </w:tc>
        <w:tc>
          <w:tcPr>
            <w:tcW w:w="1172" w:type="dxa"/>
          </w:tcPr>
          <w:p w14:paraId="069CD9FB" w14:textId="77777777" w:rsidR="00072F42" w:rsidRDefault="00072F42" w:rsidP="00EB4E8F">
            <w:r>
              <w:t>string</w:t>
            </w:r>
          </w:p>
        </w:tc>
        <w:tc>
          <w:tcPr>
            <w:tcW w:w="7020" w:type="dxa"/>
          </w:tcPr>
          <w:p w14:paraId="4A63353E" w14:textId="1BBBDC6C" w:rsidR="00652F58" w:rsidRDefault="00652F58" w:rsidP="000A6B21">
            <w:r>
              <w:t xml:space="preserve">A string representation of the flow cell barcode, </w:t>
            </w:r>
            <w:r w:rsidR="00DC2DC9">
              <w:t>e.g.</w:t>
            </w:r>
            <w:r>
              <w:t xml:space="preserve"> </w:t>
            </w:r>
            <w:r w:rsidRPr="00652F58">
              <w:t>H7GWDMCVY</w:t>
            </w:r>
            <w:r w:rsidR="00403AC1">
              <w:t>.</w:t>
            </w:r>
          </w:p>
        </w:tc>
      </w:tr>
      <w:tr w:rsidR="00072F42" w14:paraId="5FC24B00" w14:textId="77777777" w:rsidTr="00652F58">
        <w:tc>
          <w:tcPr>
            <w:tcW w:w="2153" w:type="dxa"/>
          </w:tcPr>
          <w:p w14:paraId="6FC7ECD2" w14:textId="77777777" w:rsidR="00072F42" w:rsidRPr="00745368" w:rsidRDefault="00072F42" w:rsidP="00EB4E8F">
            <w:pPr>
              <w:pStyle w:val="NormalWeb"/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745368">
              <w:rPr>
                <w:rFonts w:ascii="Arial" w:hAnsi="Arial" w:cs="Arial"/>
                <w:color w:val="333333"/>
                <w:sz w:val="21"/>
                <w:szCs w:val="21"/>
              </w:rPr>
              <w:t>LibraryContainerId</w:t>
            </w:r>
            <w:proofErr w:type="spellEnd"/>
          </w:p>
        </w:tc>
        <w:tc>
          <w:tcPr>
            <w:tcW w:w="1172" w:type="dxa"/>
          </w:tcPr>
          <w:p w14:paraId="63D52A13" w14:textId="77777777" w:rsidR="00072F42" w:rsidRDefault="00072F42" w:rsidP="00EB4E8F">
            <w:r>
              <w:t>string</w:t>
            </w:r>
          </w:p>
        </w:tc>
        <w:tc>
          <w:tcPr>
            <w:tcW w:w="7020" w:type="dxa"/>
          </w:tcPr>
          <w:p w14:paraId="03BC096D" w14:textId="1103CC04" w:rsidR="00652F58" w:rsidRDefault="00652F58" w:rsidP="000A6B21">
            <w:r>
              <w:t xml:space="preserve">A string representation of the library tube barcode, </w:t>
            </w:r>
            <w:r w:rsidR="00DC2DC9">
              <w:t>e.g.</w:t>
            </w:r>
            <w:r>
              <w:t xml:space="preserve"> </w:t>
            </w:r>
            <w:r w:rsidRPr="00652F58">
              <w:t>NV0001375-LIB</w:t>
            </w:r>
            <w:r w:rsidR="00403AC1">
              <w:t>.</w:t>
            </w:r>
          </w:p>
        </w:tc>
      </w:tr>
      <w:tr w:rsidR="0024403C" w14:paraId="5552DE83" w14:textId="77777777" w:rsidTr="00212B6B">
        <w:tc>
          <w:tcPr>
            <w:tcW w:w="2153" w:type="dxa"/>
            <w:vAlign w:val="bottom"/>
          </w:tcPr>
          <w:p w14:paraId="5FA07653" w14:textId="52EF1C1A" w:rsidR="0024403C" w:rsidRPr="00745368" w:rsidRDefault="0024403C" w:rsidP="0024403C">
            <w:pPr>
              <w:pStyle w:val="NormalWeb"/>
              <w:spacing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</w:rPr>
              <w:t>Reagents</w:t>
            </w:r>
          </w:p>
        </w:tc>
        <w:tc>
          <w:tcPr>
            <w:tcW w:w="1172" w:type="dxa"/>
            <w:vAlign w:val="bottom"/>
          </w:tcPr>
          <w:p w14:paraId="29E830C2" w14:textId="3A160583" w:rsidR="0024403C" w:rsidRDefault="0024403C" w:rsidP="0024403C">
            <w:proofErr w:type="gramStart"/>
            <w:r>
              <w:rPr>
                <w:rFonts w:ascii="Calibri" w:hAnsi="Calibri"/>
                <w:color w:val="000000"/>
              </w:rPr>
              <w:t>Reagent[</w:t>
            </w:r>
            <w:proofErr w:type="gram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7020" w:type="dxa"/>
          </w:tcPr>
          <w:p w14:paraId="4BA35DD0" w14:textId="79DE33ED" w:rsidR="0024403C" w:rsidRDefault="0024403C" w:rsidP="0024403C">
            <w:r>
              <w:rPr>
                <w:rFonts w:ascii="Calibri" w:hAnsi="Calibri"/>
                <w:color w:val="000000"/>
              </w:rPr>
              <w:t>An array of Reagent objects, defined below.</w:t>
            </w:r>
          </w:p>
        </w:tc>
      </w:tr>
    </w:tbl>
    <w:p w14:paraId="3BC425E1" w14:textId="7F27D16A" w:rsidR="00EB4E8F" w:rsidRDefault="00EB4E8F" w:rsidP="00EB4E8F"/>
    <w:p w14:paraId="3599BE54" w14:textId="26042AFD" w:rsidR="00F07F22" w:rsidRDefault="00F07F22" w:rsidP="00EB4E8F">
      <w:r>
        <w:t xml:space="preserve">When retrieving a </w:t>
      </w:r>
      <w:proofErr w:type="spellStart"/>
      <w:r>
        <w:t>RecipeRequestResponseDTO</w:t>
      </w:r>
      <w:proofErr w:type="spellEnd"/>
      <w:r w:rsidR="00403AC1">
        <w:t>,</w:t>
      </w:r>
      <w:r>
        <w:t xml:space="preserve"> it is important to be aware of the NovaSeq run modes, and how the</w:t>
      </w:r>
      <w:r w:rsidR="00403AC1">
        <w:t>y</w:t>
      </w:r>
      <w:r>
        <w:t xml:space="preserve"> correlate to recipe requests. The following rules apply.</w:t>
      </w:r>
    </w:p>
    <w:p w14:paraId="57762060" w14:textId="69C4E57A" w:rsidR="00F07F22" w:rsidRDefault="00F07F22" w:rsidP="00EB4E8F"/>
    <w:p w14:paraId="6622D807" w14:textId="455D203D" w:rsidR="00D452D8" w:rsidRDefault="00D452D8" w:rsidP="00D452D8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>
        <w:rPr>
          <w:noProof/>
        </w:rPr>
        <w:t>6</w:t>
      </w:r>
      <w:r w:rsidR="001C2120">
        <w:rPr>
          <w:noProof/>
        </w:rPr>
        <w:fldChar w:fldCharType="end"/>
      </w:r>
      <w:r>
        <w:t xml:space="preserve"> – Run Mode Rules with </w:t>
      </w:r>
      <w:proofErr w:type="spellStart"/>
      <w:r>
        <w:t>RecipeRequestDTO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7299"/>
      </w:tblGrid>
      <w:tr w:rsidR="00F07F22" w14:paraId="188D54F7" w14:textId="77777777" w:rsidTr="00F07F22">
        <w:tc>
          <w:tcPr>
            <w:tcW w:w="2088" w:type="dxa"/>
            <w:vAlign w:val="bottom"/>
          </w:tcPr>
          <w:p w14:paraId="51DAC07A" w14:textId="072ABCBF" w:rsidR="00F07F22" w:rsidRDefault="00F07F22" w:rsidP="00F07F22">
            <w:pPr>
              <w:jc w:val="center"/>
            </w:pPr>
            <w:r>
              <w:rPr>
                <w:rFonts w:ascii="Calibri" w:hAnsi="Calibri"/>
                <w:b/>
                <w:color w:val="000000"/>
              </w:rPr>
              <w:t>RUN MODE</w:t>
            </w:r>
          </w:p>
        </w:tc>
        <w:tc>
          <w:tcPr>
            <w:tcW w:w="7488" w:type="dxa"/>
          </w:tcPr>
          <w:p w14:paraId="5016DF9C" w14:textId="5F5C24F5" w:rsidR="00F07F22" w:rsidRDefault="00F07F22" w:rsidP="00F07F22">
            <w:pPr>
              <w:jc w:val="center"/>
            </w:pPr>
            <w:r>
              <w:rPr>
                <w:b/>
              </w:rPr>
              <w:t>RULE</w:t>
            </w:r>
          </w:p>
        </w:tc>
      </w:tr>
      <w:tr w:rsidR="00F07F22" w14:paraId="0844D6A1" w14:textId="77777777" w:rsidTr="00F07F22">
        <w:tc>
          <w:tcPr>
            <w:tcW w:w="2088" w:type="dxa"/>
          </w:tcPr>
          <w:p w14:paraId="010153C9" w14:textId="049197CC" w:rsidR="00F07F22" w:rsidRDefault="00F07F22" w:rsidP="00EB4E8F">
            <w:r>
              <w:t>NovaSeq XP</w:t>
            </w:r>
          </w:p>
        </w:tc>
        <w:tc>
          <w:tcPr>
            <w:tcW w:w="7488" w:type="dxa"/>
          </w:tcPr>
          <w:p w14:paraId="2AF80782" w14:textId="6F59B614" w:rsidR="00F07F22" w:rsidRDefault="00D452D8" w:rsidP="00D452D8">
            <w:r>
              <w:t>S</w:t>
            </w:r>
            <w:r w:rsidR="00F07F22">
              <w:t>pecify</w:t>
            </w:r>
            <w:r>
              <w:t xml:space="preserve"> only</w:t>
            </w:r>
            <w:r w:rsidR="00F07F22">
              <w:t xml:space="preserve"> </w:t>
            </w:r>
            <w:proofErr w:type="spellStart"/>
            <w:r w:rsidRPr="00745368">
              <w:rPr>
                <w:rFonts w:ascii="Arial" w:hAnsi="Arial" w:cs="Arial"/>
                <w:color w:val="333333"/>
                <w:sz w:val="21"/>
                <w:szCs w:val="21"/>
              </w:rPr>
              <w:t>FlowCellId</w:t>
            </w:r>
            <w:proofErr w:type="spellEnd"/>
            <w:r>
              <w:t xml:space="preserve"> in </w:t>
            </w:r>
            <w:proofErr w:type="spellStart"/>
            <w:r>
              <w:t>RecipeRequestDTO</w:t>
            </w:r>
            <w:proofErr w:type="spellEnd"/>
            <w:r w:rsidR="00403AC1">
              <w:t>.</w:t>
            </w:r>
          </w:p>
        </w:tc>
      </w:tr>
      <w:tr w:rsidR="00F07F22" w14:paraId="483EE8A3" w14:textId="77777777" w:rsidTr="00F07F22">
        <w:tc>
          <w:tcPr>
            <w:tcW w:w="2088" w:type="dxa"/>
          </w:tcPr>
          <w:p w14:paraId="53EA99A5" w14:textId="06FEDB3E" w:rsidR="00F07F22" w:rsidRDefault="00D452D8" w:rsidP="00EB4E8F">
            <w:r>
              <w:t>NovaSeq Standard</w:t>
            </w:r>
          </w:p>
        </w:tc>
        <w:tc>
          <w:tcPr>
            <w:tcW w:w="7488" w:type="dxa"/>
          </w:tcPr>
          <w:p w14:paraId="6A152525" w14:textId="5FAB17C6" w:rsidR="00F07F22" w:rsidRDefault="00D452D8" w:rsidP="00EB4E8F">
            <w:r>
              <w:t xml:space="preserve">Specify only </w:t>
            </w:r>
            <w:proofErr w:type="spellStart"/>
            <w:r w:rsidRPr="00745368">
              <w:rPr>
                <w:rFonts w:ascii="Arial" w:hAnsi="Arial" w:cs="Arial"/>
                <w:color w:val="333333"/>
                <w:sz w:val="21"/>
                <w:szCs w:val="21"/>
              </w:rPr>
              <w:t>LibraryContainerId</w:t>
            </w:r>
            <w:proofErr w:type="spellEnd"/>
            <w:r>
              <w:t xml:space="preserve"> in </w:t>
            </w:r>
            <w:proofErr w:type="spellStart"/>
            <w:r>
              <w:t>RecipeRequestDTO</w:t>
            </w:r>
            <w:proofErr w:type="spellEnd"/>
            <w:r w:rsidR="00403AC1">
              <w:t>.</w:t>
            </w:r>
          </w:p>
        </w:tc>
      </w:tr>
    </w:tbl>
    <w:p w14:paraId="41A47B05" w14:textId="6EDEC727" w:rsidR="00F07F22" w:rsidRPr="00EB4E8F" w:rsidDel="00CB0DDA" w:rsidRDefault="00F07F22" w:rsidP="00EB4E8F">
      <w:pPr>
        <w:rPr>
          <w:del w:id="136" w:author="Myslinski, Jeremy" w:date="2019-03-06T10:09:00Z"/>
        </w:rPr>
      </w:pPr>
      <w:bookmarkStart w:id="137" w:name="_Toc2759468"/>
      <w:bookmarkStart w:id="138" w:name="_Toc2759518"/>
      <w:bookmarkEnd w:id="137"/>
      <w:bookmarkEnd w:id="138"/>
    </w:p>
    <w:p w14:paraId="6EEDEB46" w14:textId="3A74554C" w:rsidR="000A356F" w:rsidDel="00CB0DDA" w:rsidRDefault="000A356F" w:rsidP="000A356F">
      <w:pPr>
        <w:rPr>
          <w:del w:id="139" w:author="Myslinski, Jeremy" w:date="2019-03-06T10:09:00Z"/>
        </w:rPr>
      </w:pPr>
      <w:del w:id="140" w:author="Myslinski, Jeremy" w:date="2019-03-06T10:09:00Z">
        <w:r w:rsidDel="00CB0DDA">
          <w:br w:type="page"/>
        </w:r>
      </w:del>
    </w:p>
    <w:p w14:paraId="3867C1A9" w14:textId="1BF90AF8" w:rsidR="00652FCE" w:rsidDel="00CB0DDA" w:rsidRDefault="00652FCE" w:rsidP="00604B86">
      <w:pPr>
        <w:rPr>
          <w:del w:id="141" w:author="Myslinski, Jeremy" w:date="2019-03-06T10:10:00Z"/>
        </w:rPr>
      </w:pPr>
      <w:bookmarkStart w:id="142" w:name="_Toc2759469"/>
      <w:bookmarkStart w:id="143" w:name="_Toc2759519"/>
      <w:bookmarkEnd w:id="142"/>
      <w:bookmarkEnd w:id="143"/>
    </w:p>
    <w:p w14:paraId="7F7D3327" w14:textId="77777777" w:rsidR="00A20F36" w:rsidRDefault="00A20F36" w:rsidP="00A20F36">
      <w:pPr>
        <w:pStyle w:val="Heading2"/>
      </w:pPr>
      <w:bookmarkStart w:id="144" w:name="_Toc2759520"/>
      <w:proofErr w:type="spellStart"/>
      <w:r>
        <w:t>RecipeRequestResponseDTO</w:t>
      </w:r>
      <w:bookmarkEnd w:id="144"/>
      <w:proofErr w:type="spellEnd"/>
    </w:p>
    <w:p w14:paraId="0120594E" w14:textId="77777777" w:rsidR="00A20F36" w:rsidRDefault="00A20F36" w:rsidP="00A20F36"/>
    <w:p w14:paraId="510EBBCF" w14:textId="1EB20FCB" w:rsidR="00826247" w:rsidRDefault="00826247" w:rsidP="00826247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7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RecipeRequestResponseDTO</w:t>
      </w:r>
      <w:proofErr w:type="spellEnd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40"/>
        <w:gridCol w:w="881"/>
        <w:gridCol w:w="6014"/>
      </w:tblGrid>
      <w:tr w:rsidR="00072F42" w14:paraId="2CEBD08B" w14:textId="77777777" w:rsidTr="00CD4612">
        <w:tc>
          <w:tcPr>
            <w:tcW w:w="3236" w:type="dxa"/>
            <w:vAlign w:val="bottom"/>
          </w:tcPr>
          <w:p w14:paraId="3D47D010" w14:textId="77777777" w:rsidR="00072F42" w:rsidRPr="00435BC4" w:rsidRDefault="00072F42" w:rsidP="00A20F36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899" w:type="dxa"/>
          </w:tcPr>
          <w:p w14:paraId="0705CF48" w14:textId="77777777" w:rsidR="00072F42" w:rsidRPr="00435BC4" w:rsidRDefault="00072F42" w:rsidP="00A20F36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6300" w:type="dxa"/>
          </w:tcPr>
          <w:p w14:paraId="04EDABFE" w14:textId="77777777" w:rsidR="00072F42" w:rsidRPr="00435BC4" w:rsidRDefault="00072F42" w:rsidP="00A20F3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072F42" w14:paraId="227CFE87" w14:textId="77777777" w:rsidTr="00CD4612">
        <w:tc>
          <w:tcPr>
            <w:tcW w:w="3236" w:type="dxa"/>
            <w:vAlign w:val="bottom"/>
          </w:tcPr>
          <w:p w14:paraId="6DAC30D8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run_name</w:t>
            </w:r>
            <w:proofErr w:type="spellEnd"/>
          </w:p>
        </w:tc>
        <w:tc>
          <w:tcPr>
            <w:tcW w:w="899" w:type="dxa"/>
            <w:vAlign w:val="bottom"/>
          </w:tcPr>
          <w:p w14:paraId="01DAD232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42BE883A" w14:textId="4FB9012E" w:rsidR="00072F42" w:rsidRDefault="00754A8F" w:rsidP="009E2A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non-whitespace string consisting of on</w:t>
            </w:r>
            <w:r w:rsidR="006E203F">
              <w:rPr>
                <w:rFonts w:ascii="Calibri" w:hAnsi="Calibri"/>
                <w:color w:val="000000"/>
              </w:rPr>
              <w:t>ly</w:t>
            </w:r>
            <w:r>
              <w:rPr>
                <w:rFonts w:ascii="Calibri" w:hAnsi="Calibri"/>
                <w:color w:val="000000"/>
              </w:rPr>
              <w:t xml:space="preserve"> letters, digits, ‘_’ and ‘</w:t>
            </w:r>
            <w:proofErr w:type="gramStart"/>
            <w:r>
              <w:rPr>
                <w:rFonts w:ascii="Calibri" w:hAnsi="Calibri"/>
                <w:color w:val="000000"/>
              </w:rPr>
              <w:t>-‘</w:t>
            </w:r>
            <w:proofErr w:type="gramEnd"/>
            <w:r w:rsidR="006E203F">
              <w:rPr>
                <w:rFonts w:ascii="Calibri" w:hAnsi="Calibri"/>
                <w:color w:val="000000"/>
              </w:rPr>
              <w:t>.</w:t>
            </w:r>
          </w:p>
        </w:tc>
      </w:tr>
      <w:tr w:rsidR="00072F42" w14:paraId="7ADBAEF8" w14:textId="77777777" w:rsidTr="00CD4612">
        <w:tc>
          <w:tcPr>
            <w:tcW w:w="3236" w:type="dxa"/>
            <w:vAlign w:val="bottom"/>
          </w:tcPr>
          <w:p w14:paraId="303D4946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run_mode</w:t>
            </w:r>
            <w:proofErr w:type="spellEnd"/>
          </w:p>
        </w:tc>
        <w:tc>
          <w:tcPr>
            <w:tcW w:w="899" w:type="dxa"/>
            <w:vAlign w:val="bottom"/>
          </w:tcPr>
          <w:p w14:paraId="3A30E02A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00148E04" w14:textId="1E78EA71" w:rsidR="00AE0DC9" w:rsidRPr="001729E0" w:rsidRDefault="00754A8F" w:rsidP="00AE0D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representation of </w:t>
            </w:r>
            <w:r w:rsidR="001001B6">
              <w:rPr>
                <w:rFonts w:ascii="Calibri" w:hAnsi="Calibri"/>
                <w:color w:val="000000"/>
              </w:rPr>
              <w:t xml:space="preserve">one of </w:t>
            </w:r>
            <w:r>
              <w:rPr>
                <w:rFonts w:ascii="Calibri" w:hAnsi="Calibri"/>
                <w:color w:val="000000"/>
              </w:rPr>
              <w:t>the following values:</w:t>
            </w:r>
            <w:r w:rsidR="00AE0DC9" w:rsidRPr="001729E0">
              <w:rPr>
                <w:rFonts w:ascii="Calibri" w:hAnsi="Calibri"/>
                <w:color w:val="000000"/>
              </w:rPr>
              <w:t xml:space="preserve"> </w:t>
            </w:r>
          </w:p>
          <w:p w14:paraId="2F98F25E" w14:textId="77777777" w:rsidR="00AE0DC9" w:rsidRPr="00F35290" w:rsidRDefault="00AE0DC9" w:rsidP="00AE0DC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S2,</w:t>
            </w:r>
          </w:p>
          <w:p w14:paraId="1996BB7F" w14:textId="77777777" w:rsidR="00AE0DC9" w:rsidRPr="00F35290" w:rsidRDefault="00AE0DC9" w:rsidP="00AE0DC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S1,</w:t>
            </w:r>
          </w:p>
          <w:p w14:paraId="46A3B2DB" w14:textId="77777777" w:rsidR="00AE0DC9" w:rsidRPr="00F35290" w:rsidRDefault="00AE0DC9" w:rsidP="00AE0DC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F35290">
              <w:rPr>
                <w:rFonts w:ascii="Calibri" w:hAnsi="Calibri"/>
                <w:color w:val="000000"/>
              </w:rPr>
              <w:t>HTWashOnly</w:t>
            </w:r>
            <w:proofErr w:type="spellEnd"/>
            <w:r w:rsidRPr="00F35290">
              <w:rPr>
                <w:rFonts w:ascii="Calibri" w:hAnsi="Calibri"/>
                <w:color w:val="000000"/>
              </w:rPr>
              <w:t xml:space="preserve"> ,</w:t>
            </w:r>
            <w:proofErr w:type="gramEnd"/>
          </w:p>
          <w:p w14:paraId="11114C7C" w14:textId="77777777" w:rsidR="00AE0DC9" w:rsidRPr="00F35290" w:rsidRDefault="00AE0DC9" w:rsidP="00AE0DC9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LTWashOnly</w:t>
            </w:r>
            <w:proofErr w:type="spellEnd"/>
            <w:r w:rsidRPr="00F35290">
              <w:rPr>
                <w:rFonts w:ascii="Calibri" w:hAnsi="Calibri"/>
                <w:color w:val="000000"/>
              </w:rPr>
              <w:t>,</w:t>
            </w:r>
          </w:p>
          <w:p w14:paraId="6D2C344F" w14:textId="77777777" w:rsidR="00754A8F" w:rsidRDefault="00AE0DC9" w:rsidP="00AE0DC9">
            <w:pPr>
              <w:pStyle w:val="ListParagraph"/>
              <w:numPr>
                <w:ilvl w:val="0"/>
                <w:numId w:val="14"/>
              </w:numPr>
              <w:rPr>
                <w:ins w:id="145" w:author="Myslinski, Jeremy" w:date="2019-03-06T10:04:00Z"/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S4</w:t>
            </w:r>
            <w:ins w:id="146" w:author="Myslinski, Jeremy" w:date="2019-03-06T10:04:00Z">
              <w:r w:rsidR="0009129D">
                <w:rPr>
                  <w:rFonts w:ascii="Calibri" w:hAnsi="Calibri"/>
                  <w:color w:val="000000"/>
                </w:rPr>
                <w:t>,</w:t>
              </w:r>
            </w:ins>
          </w:p>
          <w:p w14:paraId="5FAFEB1D" w14:textId="45C7C7A2" w:rsidR="0009129D" w:rsidRPr="00F35290" w:rsidRDefault="0009129D" w:rsidP="00AE0DC9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color w:val="000000"/>
              </w:rPr>
            </w:pPr>
            <w:ins w:id="147" w:author="Myslinski, Jeremy" w:date="2019-03-06T10:04:00Z">
              <w:r>
                <w:rPr>
                  <w:rFonts w:ascii="Calibri" w:hAnsi="Calibri"/>
                  <w:color w:val="000000"/>
                </w:rPr>
                <w:t>SP</w:t>
              </w:r>
            </w:ins>
          </w:p>
        </w:tc>
      </w:tr>
      <w:tr w:rsidR="00072F42" w14:paraId="5965CDD0" w14:textId="77777777" w:rsidTr="00CD4612">
        <w:tc>
          <w:tcPr>
            <w:tcW w:w="3236" w:type="dxa"/>
            <w:vAlign w:val="bottom"/>
          </w:tcPr>
          <w:p w14:paraId="58D44E76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workflow_type</w:t>
            </w:r>
            <w:proofErr w:type="spellEnd"/>
          </w:p>
        </w:tc>
        <w:tc>
          <w:tcPr>
            <w:tcW w:w="899" w:type="dxa"/>
            <w:vAlign w:val="bottom"/>
          </w:tcPr>
          <w:p w14:paraId="63D2F422" w14:textId="77777777" w:rsidR="00072F42" w:rsidRDefault="00072F42" w:rsidP="009E2A6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2EECB271" w14:textId="21804510" w:rsidR="00E47044" w:rsidRDefault="00E47044" w:rsidP="00E470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string representation of</w:t>
            </w:r>
            <w:r w:rsidR="001001B6">
              <w:rPr>
                <w:rFonts w:ascii="Calibri" w:hAnsi="Calibri"/>
                <w:color w:val="000000"/>
              </w:rPr>
              <w:t xml:space="preserve"> one of</w:t>
            </w:r>
            <w:r>
              <w:rPr>
                <w:rFonts w:ascii="Calibri" w:hAnsi="Calibri"/>
                <w:color w:val="000000"/>
              </w:rPr>
              <w:t xml:space="preserve"> the following values:</w:t>
            </w:r>
          </w:p>
          <w:p w14:paraId="498656B7" w14:textId="77777777" w:rsidR="00E47044" w:rsidRPr="00F35290" w:rsidRDefault="00E47044" w:rsidP="00F35290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NoIndex</w:t>
            </w:r>
            <w:proofErr w:type="spellEnd"/>
            <w:r w:rsidRPr="00F35290">
              <w:rPr>
                <w:rFonts w:ascii="Calibri" w:hAnsi="Calibri"/>
                <w:color w:val="000000"/>
              </w:rPr>
              <w:t>,</w:t>
            </w:r>
          </w:p>
          <w:p w14:paraId="41B99720" w14:textId="77777777" w:rsidR="00E47044" w:rsidRPr="00F35290" w:rsidRDefault="00E47044" w:rsidP="00F35290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SingleIndex</w:t>
            </w:r>
            <w:proofErr w:type="spellEnd"/>
            <w:r w:rsidRPr="00F35290">
              <w:rPr>
                <w:rFonts w:ascii="Calibri" w:hAnsi="Calibri"/>
                <w:color w:val="000000"/>
              </w:rPr>
              <w:t>,</w:t>
            </w:r>
          </w:p>
          <w:p w14:paraId="08803DDA" w14:textId="77777777" w:rsidR="005D0AF5" w:rsidRDefault="00E47044" w:rsidP="008E1B19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DualIndex</w:t>
            </w:r>
            <w:proofErr w:type="spellEnd"/>
          </w:p>
          <w:p w14:paraId="07E78F01" w14:textId="6F73ADA7" w:rsidR="008E1B19" w:rsidRPr="008E1B19" w:rsidRDefault="008E1B19" w:rsidP="008E1B19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Custom</w:t>
            </w:r>
          </w:p>
        </w:tc>
      </w:tr>
      <w:tr w:rsidR="002B6AB2" w14:paraId="1665FB06" w14:textId="77777777" w:rsidTr="00CD4612">
        <w:tc>
          <w:tcPr>
            <w:tcW w:w="3236" w:type="dxa"/>
            <w:vAlign w:val="bottom"/>
          </w:tcPr>
          <w:p w14:paraId="31958419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librarytube_id</w:t>
            </w:r>
            <w:proofErr w:type="spellEnd"/>
          </w:p>
        </w:tc>
        <w:tc>
          <w:tcPr>
            <w:tcW w:w="899" w:type="dxa"/>
            <w:vAlign w:val="bottom"/>
          </w:tcPr>
          <w:p w14:paraId="4FF97D43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31474670" w14:textId="59B67272" w:rsidR="002B6AB2" w:rsidRDefault="002B6AB2" w:rsidP="00CD4612">
            <w:r>
              <w:t xml:space="preserve">A string representation of the library tube barcode, </w:t>
            </w:r>
            <w:r w:rsidR="00DC2DC9">
              <w:t>e.g.</w:t>
            </w:r>
            <w:r>
              <w:t xml:space="preserve"> </w:t>
            </w:r>
            <w:r w:rsidRPr="00652F58">
              <w:t>NV0001375-LIB</w:t>
            </w:r>
          </w:p>
        </w:tc>
      </w:tr>
      <w:tr w:rsidR="002B6AB2" w14:paraId="085CAB04" w14:textId="77777777" w:rsidTr="00CD4612">
        <w:tc>
          <w:tcPr>
            <w:tcW w:w="3236" w:type="dxa"/>
            <w:vAlign w:val="bottom"/>
          </w:tcPr>
          <w:p w14:paraId="615BE1D4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flowcell_id</w:t>
            </w:r>
            <w:proofErr w:type="spellEnd"/>
          </w:p>
        </w:tc>
        <w:tc>
          <w:tcPr>
            <w:tcW w:w="899" w:type="dxa"/>
            <w:vAlign w:val="bottom"/>
          </w:tcPr>
          <w:p w14:paraId="1CF37B41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43CC1C0B" w14:textId="475153B5" w:rsidR="002B6AB2" w:rsidRDefault="002B6AB2" w:rsidP="00CD4612">
            <w:r>
              <w:t xml:space="preserve">A string representation of the flow cell barcode, </w:t>
            </w:r>
            <w:r w:rsidR="00DC2DC9">
              <w:t>e.g.</w:t>
            </w:r>
            <w:r>
              <w:t xml:space="preserve"> </w:t>
            </w:r>
            <w:r w:rsidRPr="00652F58">
              <w:t>H7GWDMCVY</w:t>
            </w:r>
          </w:p>
        </w:tc>
      </w:tr>
      <w:tr w:rsidR="002B6AB2" w14:paraId="3B10B835" w14:textId="77777777" w:rsidTr="00CD4612">
        <w:tc>
          <w:tcPr>
            <w:tcW w:w="3236" w:type="dxa"/>
            <w:vAlign w:val="bottom"/>
          </w:tcPr>
          <w:p w14:paraId="661963D6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sample_loading_type</w:t>
            </w:r>
            <w:proofErr w:type="spellEnd"/>
          </w:p>
        </w:tc>
        <w:tc>
          <w:tcPr>
            <w:tcW w:w="899" w:type="dxa"/>
            <w:vAlign w:val="bottom"/>
          </w:tcPr>
          <w:p w14:paraId="7717E919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6B56548C" w14:textId="77512E13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representation of </w:t>
            </w:r>
            <w:r w:rsidR="001001B6">
              <w:rPr>
                <w:rFonts w:ascii="Calibri" w:hAnsi="Calibri"/>
                <w:color w:val="000000"/>
              </w:rPr>
              <w:t xml:space="preserve">one of </w:t>
            </w:r>
            <w:r>
              <w:rPr>
                <w:rFonts w:ascii="Calibri" w:hAnsi="Calibri"/>
                <w:color w:val="000000"/>
              </w:rPr>
              <w:t>the following values:</w:t>
            </w:r>
          </w:p>
          <w:p w14:paraId="69F6716C" w14:textId="77777777" w:rsidR="002B6AB2" w:rsidRPr="00F35290" w:rsidRDefault="002B6AB2" w:rsidP="00F3529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NovaSeqStandard</w:t>
            </w:r>
            <w:proofErr w:type="spellEnd"/>
            <w:r w:rsidRPr="00F35290">
              <w:rPr>
                <w:rFonts w:ascii="Calibri" w:hAnsi="Calibri"/>
                <w:color w:val="000000"/>
              </w:rPr>
              <w:t xml:space="preserve">,        </w:t>
            </w:r>
          </w:p>
          <w:p w14:paraId="2E6A3219" w14:textId="77777777" w:rsidR="002B6AB2" w:rsidRPr="00F35290" w:rsidRDefault="002B6AB2" w:rsidP="00F3529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NovaSeqXp</w:t>
            </w:r>
            <w:proofErr w:type="spellEnd"/>
          </w:p>
        </w:tc>
      </w:tr>
      <w:tr w:rsidR="002B6AB2" w14:paraId="5718179A" w14:textId="77777777" w:rsidTr="00CD4612">
        <w:tc>
          <w:tcPr>
            <w:tcW w:w="3236" w:type="dxa"/>
            <w:vAlign w:val="bottom"/>
          </w:tcPr>
          <w:p w14:paraId="0B779BE7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rehyb</w:t>
            </w:r>
            <w:proofErr w:type="spellEnd"/>
          </w:p>
        </w:tc>
        <w:tc>
          <w:tcPr>
            <w:tcW w:w="899" w:type="dxa"/>
            <w:vAlign w:val="bottom"/>
          </w:tcPr>
          <w:p w14:paraId="06A4ADCF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76AC9D36" w14:textId="3B86346F" w:rsidR="002B6AB2" w:rsidRDefault="006E203F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currently used. Default value is false.</w:t>
            </w:r>
          </w:p>
        </w:tc>
      </w:tr>
      <w:tr w:rsidR="002B6AB2" w14:paraId="74341DC1" w14:textId="77777777" w:rsidTr="00CD4612">
        <w:tc>
          <w:tcPr>
            <w:tcW w:w="3236" w:type="dxa"/>
            <w:vAlign w:val="bottom"/>
          </w:tcPr>
          <w:p w14:paraId="524E59DE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paired_end</w:t>
            </w:r>
            <w:proofErr w:type="spellEnd"/>
          </w:p>
        </w:tc>
        <w:tc>
          <w:tcPr>
            <w:tcW w:w="899" w:type="dxa"/>
            <w:vAlign w:val="bottom"/>
          </w:tcPr>
          <w:p w14:paraId="22DA7B35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32B566C3" w14:textId="269663B0" w:rsidR="002B6AB2" w:rsidRDefault="007E1A26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Boolean that is true if the run is a paired</w:t>
            </w:r>
            <w:r w:rsidR="002A55E2"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end run</w:t>
            </w:r>
            <w:r w:rsidR="006E203F">
              <w:rPr>
                <w:rFonts w:ascii="Calibri" w:hAnsi="Calibri"/>
                <w:color w:val="000000"/>
              </w:rPr>
              <w:t>.</w:t>
            </w:r>
          </w:p>
        </w:tc>
      </w:tr>
      <w:tr w:rsidR="002B6AB2" w14:paraId="48580A74" w14:textId="77777777" w:rsidTr="00CD4612">
        <w:tc>
          <w:tcPr>
            <w:tcW w:w="3236" w:type="dxa"/>
            <w:vAlign w:val="bottom"/>
          </w:tcPr>
          <w:p w14:paraId="0E6669EE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read1</w:t>
            </w:r>
          </w:p>
        </w:tc>
        <w:tc>
          <w:tcPr>
            <w:tcW w:w="899" w:type="dxa"/>
            <w:vAlign w:val="bottom"/>
          </w:tcPr>
          <w:p w14:paraId="09FA89D5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300" w:type="dxa"/>
          </w:tcPr>
          <w:p w14:paraId="6B8676F6" w14:textId="772880B5" w:rsidR="002B6AB2" w:rsidRDefault="00AE417B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number of cycles in read 1. The number cannot be</w:t>
            </w:r>
            <w:r w:rsidR="006E203F">
              <w:rPr>
                <w:rFonts w:ascii="Calibri" w:hAnsi="Calibri"/>
                <w:color w:val="000000"/>
              </w:rPr>
              <w:t xml:space="preserve"> less than 2. The total of all read cycles cannot be greater than the number of cycles supported by the reagent kit.</w:t>
            </w:r>
          </w:p>
          <w:p w14:paraId="199A1D05" w14:textId="63914167" w:rsidR="00AE417B" w:rsidRPr="00AE417B" w:rsidRDefault="00AE417B" w:rsidP="00AE417B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color w:val="000000"/>
              </w:rPr>
            </w:pPr>
          </w:p>
        </w:tc>
      </w:tr>
      <w:tr w:rsidR="002B6AB2" w14:paraId="7549192A" w14:textId="77777777" w:rsidTr="00CD4612">
        <w:tc>
          <w:tcPr>
            <w:tcW w:w="3236" w:type="dxa"/>
            <w:vAlign w:val="bottom"/>
          </w:tcPr>
          <w:p w14:paraId="7495E279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read2</w:t>
            </w:r>
          </w:p>
        </w:tc>
        <w:tc>
          <w:tcPr>
            <w:tcW w:w="899" w:type="dxa"/>
            <w:vAlign w:val="bottom"/>
          </w:tcPr>
          <w:p w14:paraId="351E3019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300" w:type="dxa"/>
          </w:tcPr>
          <w:p w14:paraId="6227F789" w14:textId="138C3D80" w:rsidR="00911D8E" w:rsidRDefault="00DF5940" w:rsidP="00911D8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number of cycles in read 2</w:t>
            </w:r>
            <w:r w:rsidR="00911D8E">
              <w:rPr>
                <w:rFonts w:ascii="Calibri" w:hAnsi="Calibri"/>
                <w:color w:val="000000"/>
              </w:rPr>
              <w:t>. The number cannot be</w:t>
            </w:r>
            <w:r w:rsidR="002C7FD9">
              <w:rPr>
                <w:rFonts w:ascii="Calibri" w:hAnsi="Calibri"/>
                <w:color w:val="000000"/>
              </w:rPr>
              <w:t xml:space="preserve"> equal to 1. </w:t>
            </w:r>
            <w:r w:rsidR="002C7FD9" w:rsidRPr="00911D8E">
              <w:rPr>
                <w:rFonts w:ascii="Calibri" w:hAnsi="Calibri"/>
                <w:color w:val="000000"/>
              </w:rPr>
              <w:t xml:space="preserve">The total of all read cycles cannot be greater than the </w:t>
            </w:r>
            <w:r w:rsidR="002C7FD9">
              <w:rPr>
                <w:rFonts w:ascii="Calibri" w:hAnsi="Calibri"/>
                <w:color w:val="000000"/>
              </w:rPr>
              <w:t>number</w:t>
            </w:r>
            <w:r w:rsidR="002C7FD9" w:rsidRPr="00911D8E">
              <w:rPr>
                <w:rFonts w:ascii="Calibri" w:hAnsi="Calibri"/>
                <w:color w:val="000000"/>
              </w:rPr>
              <w:t xml:space="preserve"> of cycles supported by the reagent kit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  <w:p w14:paraId="4A1DD389" w14:textId="47B3066F" w:rsidR="002B6AB2" w:rsidRPr="00911D8E" w:rsidRDefault="002B6AB2" w:rsidP="00911D8E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color w:val="000000"/>
              </w:rPr>
            </w:pPr>
          </w:p>
        </w:tc>
      </w:tr>
      <w:tr w:rsidR="002B6AB2" w14:paraId="1FF86D6C" w14:textId="77777777" w:rsidTr="00CD4612">
        <w:tc>
          <w:tcPr>
            <w:tcW w:w="3236" w:type="dxa"/>
            <w:vAlign w:val="bottom"/>
          </w:tcPr>
          <w:p w14:paraId="10575DC4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index_read1</w:t>
            </w:r>
          </w:p>
        </w:tc>
        <w:tc>
          <w:tcPr>
            <w:tcW w:w="899" w:type="dxa"/>
            <w:vAlign w:val="bottom"/>
          </w:tcPr>
          <w:p w14:paraId="02B4E546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300" w:type="dxa"/>
          </w:tcPr>
          <w:p w14:paraId="70CC6354" w14:textId="3A0AB182" w:rsidR="00DF5940" w:rsidRDefault="00DF5940" w:rsidP="00DF59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number of cycles in index read 1. The number cannot be:</w:t>
            </w:r>
          </w:p>
          <w:p w14:paraId="6C0B707F" w14:textId="77777777" w:rsidR="00DF5940" w:rsidRDefault="00DF5940" w:rsidP="00DF594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Equal to 1</w:t>
            </w:r>
          </w:p>
          <w:p w14:paraId="0DE7A6F6" w14:textId="77777777" w:rsidR="00DF5940" w:rsidRDefault="00DF5940" w:rsidP="00DF594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Greater than 20</w:t>
            </w:r>
          </w:p>
          <w:p w14:paraId="0AFCD15C" w14:textId="47489241" w:rsidR="002B6AB2" w:rsidRPr="00DF5940" w:rsidRDefault="00DF5940" w:rsidP="00D34FE7">
            <w:r w:rsidRPr="00DF5940">
              <w:t xml:space="preserve">The total of all read cycles cannot be greater than the </w:t>
            </w:r>
            <w:r w:rsidR="002A55E2">
              <w:t>number</w:t>
            </w:r>
            <w:r w:rsidR="002A55E2" w:rsidRPr="00DF5940">
              <w:t xml:space="preserve"> </w:t>
            </w:r>
            <w:r w:rsidRPr="00DF5940">
              <w:t>of cycles supported by the reagent kit</w:t>
            </w:r>
          </w:p>
        </w:tc>
      </w:tr>
      <w:tr w:rsidR="002B6AB2" w14:paraId="32DF96A9" w14:textId="77777777" w:rsidTr="00CD4612">
        <w:tc>
          <w:tcPr>
            <w:tcW w:w="3236" w:type="dxa"/>
            <w:vAlign w:val="bottom"/>
          </w:tcPr>
          <w:p w14:paraId="188A8827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index_read2</w:t>
            </w:r>
          </w:p>
        </w:tc>
        <w:tc>
          <w:tcPr>
            <w:tcW w:w="899" w:type="dxa"/>
            <w:vAlign w:val="bottom"/>
          </w:tcPr>
          <w:p w14:paraId="1595F153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300" w:type="dxa"/>
          </w:tcPr>
          <w:p w14:paraId="3457B6A0" w14:textId="461FB323" w:rsidR="00DF5940" w:rsidRDefault="00DF5940" w:rsidP="00DF594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number of cycles in index read 1. The number cannot be:</w:t>
            </w:r>
          </w:p>
          <w:p w14:paraId="2405D7D1" w14:textId="77777777" w:rsidR="00DF5940" w:rsidRDefault="00DF5940" w:rsidP="00DF594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Equal to 1</w:t>
            </w:r>
          </w:p>
          <w:p w14:paraId="0F352F8A" w14:textId="77777777" w:rsidR="00DF5940" w:rsidRDefault="00DF5940" w:rsidP="00DF594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Greater than 20</w:t>
            </w:r>
          </w:p>
          <w:p w14:paraId="066D86F8" w14:textId="4928124B" w:rsidR="002B6AB2" w:rsidRPr="00DF5940" w:rsidRDefault="00DF5940" w:rsidP="00D34FE7">
            <w:r w:rsidRPr="00DF5940">
              <w:lastRenderedPageBreak/>
              <w:t xml:space="preserve">The total of all read cycles cannot be greater than the </w:t>
            </w:r>
            <w:r w:rsidR="002A55E2">
              <w:t>number</w:t>
            </w:r>
            <w:r w:rsidR="002A55E2" w:rsidRPr="00DF5940">
              <w:t xml:space="preserve"> </w:t>
            </w:r>
            <w:r w:rsidRPr="00DF5940">
              <w:t>of cycles supported by the reagent kit</w:t>
            </w:r>
          </w:p>
        </w:tc>
      </w:tr>
      <w:tr w:rsidR="002B6AB2" w14:paraId="5A398181" w14:textId="77777777" w:rsidTr="00CD4612">
        <w:tc>
          <w:tcPr>
            <w:tcW w:w="3236" w:type="dxa"/>
            <w:vAlign w:val="bottom"/>
          </w:tcPr>
          <w:p w14:paraId="46A39E92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output_folder</w:t>
            </w:r>
            <w:proofErr w:type="spellEnd"/>
          </w:p>
        </w:tc>
        <w:tc>
          <w:tcPr>
            <w:tcW w:w="899" w:type="dxa"/>
            <w:vAlign w:val="bottom"/>
          </w:tcPr>
          <w:p w14:paraId="0E072454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43096376" w14:textId="299E108E" w:rsidR="002B6AB2" w:rsidRDefault="00B4097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string representation of the run output folder on the local NovaSeq system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2B6AB2" w14:paraId="53DE7531" w14:textId="77777777" w:rsidTr="00CD4612">
        <w:tc>
          <w:tcPr>
            <w:tcW w:w="3236" w:type="dxa"/>
            <w:vAlign w:val="bottom"/>
          </w:tcPr>
          <w:p w14:paraId="6B2A1152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samplesheet</w:t>
            </w:r>
            <w:proofErr w:type="spellEnd"/>
          </w:p>
        </w:tc>
        <w:tc>
          <w:tcPr>
            <w:tcW w:w="899" w:type="dxa"/>
            <w:vAlign w:val="bottom"/>
          </w:tcPr>
          <w:p w14:paraId="47E7605D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1268A714" w14:textId="16052DDC" w:rsidR="002B6AB2" w:rsidRDefault="00FC6C50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r w:rsidR="00C86773">
              <w:rPr>
                <w:rFonts w:ascii="Calibri" w:hAnsi="Calibri"/>
                <w:color w:val="000000"/>
              </w:rPr>
              <w:t>URI</w:t>
            </w:r>
            <w:r>
              <w:rPr>
                <w:rFonts w:ascii="Calibri" w:hAnsi="Calibri"/>
                <w:color w:val="000000"/>
              </w:rPr>
              <w:t xml:space="preserve"> representation of the </w:t>
            </w:r>
            <w:r w:rsidR="00E118D2">
              <w:rPr>
                <w:rFonts w:ascii="Calibri" w:hAnsi="Calibri"/>
                <w:color w:val="000000"/>
              </w:rPr>
              <w:t xml:space="preserve">path </w:t>
            </w:r>
            <w:r w:rsidR="002A55E2">
              <w:rPr>
                <w:rFonts w:ascii="Calibri" w:hAnsi="Calibri"/>
                <w:color w:val="000000"/>
              </w:rPr>
              <w:t xml:space="preserve">to </w:t>
            </w:r>
            <w:r>
              <w:rPr>
                <w:rFonts w:ascii="Calibri" w:hAnsi="Calibri"/>
                <w:color w:val="000000"/>
              </w:rPr>
              <w:t>the sample sheet file</w:t>
            </w:r>
            <w:r w:rsidR="002A11B0">
              <w:rPr>
                <w:rFonts w:ascii="Calibri" w:hAnsi="Calibri"/>
                <w:color w:val="000000"/>
              </w:rPr>
              <w:t xml:space="preserve">. The URI can point to an authenticated or unauthenticated endpoint.  When using an authenticated endpoint, </w:t>
            </w:r>
            <w:proofErr w:type="spellStart"/>
            <w:r w:rsidR="002A11B0" w:rsidRPr="002A11B0">
              <w:rPr>
                <w:rFonts w:ascii="Calibri" w:hAnsi="Calibri"/>
                <w:color w:val="000000"/>
              </w:rPr>
              <w:t>require_samplesheet_authentication</w:t>
            </w:r>
            <w:proofErr w:type="spellEnd"/>
            <w:r w:rsidR="002A11B0">
              <w:rPr>
                <w:rFonts w:ascii="Calibri" w:hAnsi="Calibri"/>
                <w:color w:val="000000"/>
              </w:rPr>
              <w:t xml:space="preserve"> must be set to true.</w:t>
            </w:r>
            <w:r w:rsidR="003705D4">
              <w:rPr>
                <w:rFonts w:ascii="Calibri" w:hAnsi="Calibri"/>
                <w:color w:val="000000"/>
              </w:rPr>
              <w:t xml:space="preserve"> </w:t>
            </w:r>
            <w:r w:rsidR="00950C0C">
              <w:rPr>
                <w:rFonts w:ascii="Calibri" w:hAnsi="Calibri"/>
                <w:color w:val="000000"/>
              </w:rPr>
              <w:t xml:space="preserve">It </w:t>
            </w:r>
            <w:r w:rsidR="003705D4">
              <w:rPr>
                <w:rFonts w:ascii="Calibri" w:hAnsi="Calibri"/>
                <w:color w:val="000000"/>
              </w:rPr>
              <w:t xml:space="preserve">is expected </w:t>
            </w:r>
            <w:r w:rsidR="00950C0C">
              <w:rPr>
                <w:rFonts w:ascii="Calibri" w:hAnsi="Calibri"/>
                <w:color w:val="000000"/>
              </w:rPr>
              <w:t xml:space="preserve">that the sample sheet </w:t>
            </w:r>
            <w:r w:rsidR="00E118D2">
              <w:rPr>
                <w:rFonts w:ascii="Calibri" w:hAnsi="Calibri"/>
                <w:color w:val="000000"/>
              </w:rPr>
              <w:t xml:space="preserve">URI </w:t>
            </w:r>
            <w:r w:rsidR="003705D4">
              <w:rPr>
                <w:rFonts w:ascii="Calibri" w:hAnsi="Calibri"/>
                <w:color w:val="000000"/>
              </w:rPr>
              <w:t>expire</w:t>
            </w:r>
            <w:r w:rsidR="002C7FD9">
              <w:rPr>
                <w:rFonts w:ascii="Calibri" w:hAnsi="Calibri"/>
                <w:color w:val="000000"/>
              </w:rPr>
              <w:t>s</w:t>
            </w:r>
            <w:r w:rsidR="003705D4">
              <w:rPr>
                <w:rFonts w:ascii="Calibri" w:hAnsi="Calibri"/>
                <w:color w:val="000000"/>
              </w:rPr>
              <w:t xml:space="preserve"> when the OAuth token expires.</w:t>
            </w:r>
          </w:p>
        </w:tc>
      </w:tr>
      <w:tr w:rsidR="00C86773" w14:paraId="190CBFDC" w14:textId="77777777" w:rsidTr="00CD4612">
        <w:tc>
          <w:tcPr>
            <w:tcW w:w="3236" w:type="dxa"/>
            <w:vAlign w:val="bottom"/>
          </w:tcPr>
          <w:p w14:paraId="1739EA08" w14:textId="35BD0B59" w:rsidR="00C86773" w:rsidRDefault="006F09A1" w:rsidP="002B6AB2">
            <w:pPr>
              <w:rPr>
                <w:rFonts w:ascii="Calibri" w:hAnsi="Calibri"/>
                <w:color w:val="000000"/>
              </w:rPr>
            </w:pPr>
            <w:proofErr w:type="spellStart"/>
            <w:r w:rsidRPr="006F09A1">
              <w:rPr>
                <w:rFonts w:ascii="Calibri" w:hAnsi="Calibri"/>
                <w:color w:val="000000"/>
              </w:rPr>
              <w:t>require_samplesheet_authentication</w:t>
            </w:r>
            <w:proofErr w:type="spellEnd"/>
          </w:p>
        </w:tc>
        <w:tc>
          <w:tcPr>
            <w:tcW w:w="899" w:type="dxa"/>
            <w:vAlign w:val="bottom"/>
          </w:tcPr>
          <w:p w14:paraId="23D3F353" w14:textId="63E6B4E6" w:rsidR="00C86773" w:rsidRDefault="00932946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152A7665" w14:textId="153D2771" w:rsidR="00C86773" w:rsidRDefault="00642737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Boolean that is true if the sample sheet URI requires </w:t>
            </w:r>
            <w:r w:rsidR="003A3225">
              <w:rPr>
                <w:rFonts w:ascii="Calibri" w:hAnsi="Calibri"/>
                <w:color w:val="000000"/>
              </w:rPr>
              <w:t>an</w:t>
            </w:r>
            <w:r>
              <w:rPr>
                <w:rFonts w:ascii="Calibri" w:hAnsi="Calibri"/>
                <w:color w:val="000000"/>
              </w:rPr>
              <w:t xml:space="preserve"> OAuth token</w:t>
            </w:r>
            <w:r w:rsidR="003A3225">
              <w:rPr>
                <w:rFonts w:ascii="Calibri" w:hAnsi="Calibri"/>
                <w:color w:val="000000"/>
              </w:rPr>
              <w:t xml:space="preserve">. If true, the OAuth token provided by the login </w:t>
            </w:r>
            <w:r w:rsidR="002C7FD9">
              <w:rPr>
                <w:rFonts w:ascii="Calibri" w:hAnsi="Calibri"/>
                <w:color w:val="000000"/>
              </w:rPr>
              <w:t>is</w:t>
            </w:r>
            <w:r w:rsidR="003A3225">
              <w:rPr>
                <w:rFonts w:ascii="Calibri" w:hAnsi="Calibri"/>
                <w:color w:val="000000"/>
              </w:rPr>
              <w:t xml:space="preserve"> used to interact with the sample sheet endpoint.</w:t>
            </w:r>
            <w:r w:rsidR="00FF5B2D">
              <w:rPr>
                <w:rFonts w:ascii="Calibri" w:hAnsi="Calibri"/>
                <w:color w:val="000000"/>
              </w:rPr>
              <w:t xml:space="preserve">  If the DTO does not specify this field, it default</w:t>
            </w:r>
            <w:r w:rsidR="002C7FD9">
              <w:rPr>
                <w:rFonts w:ascii="Calibri" w:hAnsi="Calibri"/>
                <w:color w:val="000000"/>
              </w:rPr>
              <w:t>s</w:t>
            </w:r>
            <w:r w:rsidR="00FF5B2D">
              <w:rPr>
                <w:rFonts w:ascii="Calibri" w:hAnsi="Calibri"/>
                <w:color w:val="000000"/>
              </w:rPr>
              <w:t xml:space="preserve"> to false.</w:t>
            </w:r>
          </w:p>
        </w:tc>
      </w:tr>
      <w:tr w:rsidR="002B6AB2" w14:paraId="11FD9B50" w14:textId="77777777" w:rsidTr="00CD4612">
        <w:tc>
          <w:tcPr>
            <w:tcW w:w="3236" w:type="dxa"/>
            <w:vAlign w:val="bottom"/>
          </w:tcPr>
          <w:p w14:paraId="1842CB38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usecustomrecipe</w:t>
            </w:r>
            <w:proofErr w:type="spellEnd"/>
          </w:p>
        </w:tc>
        <w:tc>
          <w:tcPr>
            <w:tcW w:w="899" w:type="dxa"/>
            <w:vAlign w:val="bottom"/>
          </w:tcPr>
          <w:p w14:paraId="557AE4D5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66A98FC6" w14:textId="363B38CC" w:rsidR="002B6AB2" w:rsidRDefault="00C0741A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Boolean that is true if the run is using a custom recipe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2B6AB2" w14:paraId="2E9EFFA3" w14:textId="77777777" w:rsidTr="00CD4612">
        <w:tc>
          <w:tcPr>
            <w:tcW w:w="3236" w:type="dxa"/>
            <w:vAlign w:val="bottom"/>
          </w:tcPr>
          <w:p w14:paraId="493C139E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customRecipe</w:t>
            </w:r>
            <w:proofErr w:type="spellEnd"/>
          </w:p>
        </w:tc>
        <w:tc>
          <w:tcPr>
            <w:tcW w:w="899" w:type="dxa"/>
            <w:vAlign w:val="bottom"/>
          </w:tcPr>
          <w:p w14:paraId="20C98026" w14:textId="77777777" w:rsidR="002B6AB2" w:rsidRDefault="00C0741A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6D45ECEC" w14:textId="18FEC12E" w:rsidR="002B6AB2" w:rsidRDefault="00C0741A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string representation of the path to the custom recipe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2B6AB2" w14:paraId="5320C11E" w14:textId="77777777" w:rsidTr="00CD4612">
        <w:tc>
          <w:tcPr>
            <w:tcW w:w="3236" w:type="dxa"/>
            <w:vAlign w:val="bottom"/>
          </w:tcPr>
          <w:p w14:paraId="24C1EB41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use_basespace</w:t>
            </w:r>
            <w:proofErr w:type="spellEnd"/>
          </w:p>
        </w:tc>
        <w:tc>
          <w:tcPr>
            <w:tcW w:w="899" w:type="dxa"/>
            <w:vAlign w:val="bottom"/>
          </w:tcPr>
          <w:p w14:paraId="3E6AEAB0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26BA461E" w14:textId="0045B7BD" w:rsidR="002B6AB2" w:rsidRDefault="00D80674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Boolean that is true if the run is using </w:t>
            </w:r>
            <w:proofErr w:type="spellStart"/>
            <w:r>
              <w:rPr>
                <w:rFonts w:ascii="Calibri" w:hAnsi="Calibri"/>
                <w:color w:val="000000"/>
              </w:rPr>
              <w:t>BaseSpace</w:t>
            </w:r>
            <w:proofErr w:type="spellEnd"/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2B6AB2" w14:paraId="26E31F03" w14:textId="77777777" w:rsidTr="00CD4612">
        <w:tc>
          <w:tcPr>
            <w:tcW w:w="3236" w:type="dxa"/>
            <w:vAlign w:val="bottom"/>
          </w:tcPr>
          <w:p w14:paraId="2A9D7C08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basespace_mode</w:t>
            </w:r>
            <w:proofErr w:type="spellEnd"/>
          </w:p>
        </w:tc>
        <w:tc>
          <w:tcPr>
            <w:tcW w:w="899" w:type="dxa"/>
            <w:vAlign w:val="bottom"/>
          </w:tcPr>
          <w:p w14:paraId="76AC1A77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300" w:type="dxa"/>
          </w:tcPr>
          <w:p w14:paraId="43804616" w14:textId="21E2E565" w:rsidR="002B6AB2" w:rsidRDefault="00E32E50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representation of </w:t>
            </w:r>
            <w:r w:rsidR="001001B6">
              <w:rPr>
                <w:rFonts w:ascii="Calibri" w:hAnsi="Calibri"/>
                <w:color w:val="000000"/>
              </w:rPr>
              <w:t xml:space="preserve">one of </w:t>
            </w:r>
            <w:r>
              <w:rPr>
                <w:rFonts w:ascii="Calibri" w:hAnsi="Calibri"/>
                <w:color w:val="000000"/>
              </w:rPr>
              <w:t>the following values:</w:t>
            </w:r>
          </w:p>
          <w:p w14:paraId="2B0D8167" w14:textId="77777777" w:rsidR="00E32E50" w:rsidRPr="00E32E50" w:rsidRDefault="00E32E50" w:rsidP="00E32E50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RunMonitoringAndStorage</w:t>
            </w:r>
            <w:proofErr w:type="spellEnd"/>
          </w:p>
          <w:p w14:paraId="402A03DD" w14:textId="77777777" w:rsidR="00E32E50" w:rsidRPr="00E32E50" w:rsidRDefault="00E32E50" w:rsidP="00E32E50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RunMonitoringOnly</w:t>
            </w:r>
            <w:proofErr w:type="spellEnd"/>
          </w:p>
        </w:tc>
      </w:tr>
      <w:tr w:rsidR="002B6AB2" w14:paraId="2BFEC1EC" w14:textId="77777777" w:rsidTr="00CD4612">
        <w:tc>
          <w:tcPr>
            <w:tcW w:w="3236" w:type="dxa"/>
            <w:vAlign w:val="bottom"/>
          </w:tcPr>
          <w:p w14:paraId="722974E1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use_custom_read1_primer</w:t>
            </w:r>
          </w:p>
        </w:tc>
        <w:tc>
          <w:tcPr>
            <w:tcW w:w="899" w:type="dxa"/>
            <w:vAlign w:val="bottom"/>
          </w:tcPr>
          <w:p w14:paraId="3B75BDD2" w14:textId="77777777" w:rsidR="002B6AB2" w:rsidRDefault="002B6AB2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2EFFF24A" w14:textId="6252D6F8" w:rsidR="002B6AB2" w:rsidRDefault="0077005A" w:rsidP="002B6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Boolean that is true if the run is using a custom read 1 primer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77005A" w14:paraId="0F0ED799" w14:textId="77777777" w:rsidTr="00CD4612">
        <w:tc>
          <w:tcPr>
            <w:tcW w:w="3236" w:type="dxa"/>
            <w:vAlign w:val="bottom"/>
          </w:tcPr>
          <w:p w14:paraId="676247AF" w14:textId="77777777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use_custom_read2_primer</w:t>
            </w:r>
          </w:p>
        </w:tc>
        <w:tc>
          <w:tcPr>
            <w:tcW w:w="899" w:type="dxa"/>
            <w:vAlign w:val="bottom"/>
          </w:tcPr>
          <w:p w14:paraId="4064F352" w14:textId="77777777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7BD75618" w14:textId="1F0DC981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Boolean that is true if the run is using a custom read 2 primer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77005A" w14:paraId="13124BC5" w14:textId="77777777" w:rsidTr="00CD4612">
        <w:tc>
          <w:tcPr>
            <w:tcW w:w="3236" w:type="dxa"/>
            <w:vAlign w:val="bottom"/>
          </w:tcPr>
          <w:p w14:paraId="4771CC3E" w14:textId="77777777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use_custom_index_read1_primer </w:t>
            </w:r>
          </w:p>
        </w:tc>
        <w:tc>
          <w:tcPr>
            <w:tcW w:w="899" w:type="dxa"/>
            <w:vAlign w:val="bottom"/>
          </w:tcPr>
          <w:p w14:paraId="73B5412F" w14:textId="77777777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bool</w:t>
            </w:r>
          </w:p>
        </w:tc>
        <w:tc>
          <w:tcPr>
            <w:tcW w:w="6300" w:type="dxa"/>
          </w:tcPr>
          <w:p w14:paraId="0B92A00A" w14:textId="6EF8126E" w:rsidR="0077005A" w:rsidRDefault="0077005A" w:rsidP="0077005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Boolean that is true if the run is using a custom index read 1 primer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3FF17785" w14:textId="77777777" w:rsidR="00A20F36" w:rsidRPr="00A20F36" w:rsidRDefault="00A20F36" w:rsidP="00A20F36"/>
    <w:p w14:paraId="2D82F093" w14:textId="77777777" w:rsidR="00A20F36" w:rsidRDefault="00A20F36" w:rsidP="00604B86"/>
    <w:p w14:paraId="13540747" w14:textId="77777777" w:rsidR="00B65D10" w:rsidRDefault="00B65D10" w:rsidP="00B65D10">
      <w:pPr>
        <w:pStyle w:val="Heading2"/>
      </w:pPr>
      <w:bookmarkStart w:id="148" w:name="_Toc2759521"/>
      <w:proofErr w:type="spellStart"/>
      <w:r>
        <w:t>SequencingRunMetrics</w:t>
      </w:r>
      <w:bookmarkEnd w:id="148"/>
      <w:proofErr w:type="spellEnd"/>
    </w:p>
    <w:p w14:paraId="19A7FA66" w14:textId="77777777" w:rsidR="00B65D10" w:rsidRPr="00B65D10" w:rsidRDefault="00B65D10" w:rsidP="00B65D10"/>
    <w:p w14:paraId="5C3DD918" w14:textId="5F07B90A" w:rsidR="00652FCE" w:rsidRDefault="00652FCE" w:rsidP="00652FCE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8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SequencingRunMetrics</w:t>
      </w:r>
      <w:proofErr w:type="spellEnd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644"/>
        <w:gridCol w:w="2152"/>
        <w:gridCol w:w="5639"/>
      </w:tblGrid>
      <w:tr w:rsidR="006C71B1" w14:paraId="487942C2" w14:textId="77777777" w:rsidTr="00636C61">
        <w:tc>
          <w:tcPr>
            <w:tcW w:w="2644" w:type="dxa"/>
            <w:vAlign w:val="bottom"/>
          </w:tcPr>
          <w:p w14:paraId="4BBE56D8" w14:textId="77777777" w:rsidR="006C71B1" w:rsidRPr="00435BC4" w:rsidRDefault="006C71B1" w:rsidP="00652FCE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2152" w:type="dxa"/>
          </w:tcPr>
          <w:p w14:paraId="6016703D" w14:textId="77777777" w:rsidR="006C71B1" w:rsidRPr="00435BC4" w:rsidRDefault="006C71B1" w:rsidP="00652FCE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5639" w:type="dxa"/>
          </w:tcPr>
          <w:p w14:paraId="57DCB0D8" w14:textId="77777777" w:rsidR="006C71B1" w:rsidRPr="00435BC4" w:rsidRDefault="006C71B1" w:rsidP="00652FC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6C71B1" w14:paraId="47A4B931" w14:textId="77777777" w:rsidTr="00636C61">
        <w:tc>
          <w:tcPr>
            <w:tcW w:w="2644" w:type="dxa"/>
            <w:vAlign w:val="bottom"/>
          </w:tcPr>
          <w:p w14:paraId="6F02E2B7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</w:p>
        </w:tc>
        <w:tc>
          <w:tcPr>
            <w:tcW w:w="2152" w:type="dxa"/>
            <w:vAlign w:val="bottom"/>
          </w:tcPr>
          <w:p w14:paraId="5CC0894E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</w:p>
        </w:tc>
        <w:tc>
          <w:tcPr>
            <w:tcW w:w="5639" w:type="dxa"/>
          </w:tcPr>
          <w:p w14:paraId="616054DE" w14:textId="3DE80B7C" w:rsidR="006C71B1" w:rsidRDefault="00381AB9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object,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99C2A8D" w14:textId="77777777" w:rsidTr="00636C61">
        <w:tc>
          <w:tcPr>
            <w:tcW w:w="2644" w:type="dxa"/>
            <w:vAlign w:val="bottom"/>
          </w:tcPr>
          <w:p w14:paraId="15615FE6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2152" w:type="dxa"/>
            <w:vAlign w:val="bottom"/>
          </w:tcPr>
          <w:p w14:paraId="53A8BEE3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SequencingRunStatus</w:t>
            </w:r>
            <w:proofErr w:type="spellEnd"/>
          </w:p>
        </w:tc>
        <w:tc>
          <w:tcPr>
            <w:tcW w:w="5639" w:type="dxa"/>
          </w:tcPr>
          <w:p w14:paraId="0BAFFD7C" w14:textId="0A0D61E7" w:rsidR="006C71B1" w:rsidRDefault="00BF22CB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</w:rPr>
              <w:t>SequencingRunStatus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value,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A60B38A" w14:textId="77777777" w:rsidTr="00636C61">
        <w:tc>
          <w:tcPr>
            <w:tcW w:w="2644" w:type="dxa"/>
            <w:vAlign w:val="bottom"/>
          </w:tcPr>
          <w:p w14:paraId="77195F60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YieldPfR1</w:t>
            </w:r>
          </w:p>
        </w:tc>
        <w:tc>
          <w:tcPr>
            <w:tcW w:w="2152" w:type="dxa"/>
            <w:vAlign w:val="bottom"/>
          </w:tcPr>
          <w:p w14:paraId="236CE555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3A6A04F" w14:textId="3E7183D4" w:rsidR="006C71B1" w:rsidRDefault="005F2DA4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amount of the </w:t>
            </w:r>
            <w:r w:rsidR="00A20599">
              <w:rPr>
                <w:rFonts w:ascii="Calibri" w:hAnsi="Calibri"/>
                <w:color w:val="000000"/>
              </w:rPr>
              <w:t xml:space="preserve">read 1 </w:t>
            </w:r>
            <w:r>
              <w:rPr>
                <w:rFonts w:ascii="Calibri" w:hAnsi="Calibri"/>
                <w:color w:val="000000"/>
              </w:rPr>
              <w:t>yield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0E66414E" w14:textId="77777777" w:rsidTr="00636C61">
        <w:tc>
          <w:tcPr>
            <w:tcW w:w="2644" w:type="dxa"/>
            <w:vAlign w:val="bottom"/>
          </w:tcPr>
          <w:p w14:paraId="7AD4A1DA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YieldPfR2</w:t>
            </w:r>
          </w:p>
        </w:tc>
        <w:tc>
          <w:tcPr>
            <w:tcW w:w="2152" w:type="dxa"/>
            <w:vAlign w:val="bottom"/>
          </w:tcPr>
          <w:p w14:paraId="4A52178A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4A5DDFF9" w14:textId="23DB3C9A" w:rsidR="006C71B1" w:rsidRDefault="00A20599" w:rsidP="00A2059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amount of the read 2 yield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57397D44" w14:textId="77777777" w:rsidTr="00636C61">
        <w:tc>
          <w:tcPr>
            <w:tcW w:w="2644" w:type="dxa"/>
            <w:vAlign w:val="bottom"/>
          </w:tcPr>
          <w:p w14:paraId="03E40BC1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ReadsPfR1</w:t>
            </w:r>
          </w:p>
        </w:tc>
        <w:tc>
          <w:tcPr>
            <w:tcW w:w="2152" w:type="dxa"/>
            <w:vAlign w:val="bottom"/>
          </w:tcPr>
          <w:p w14:paraId="5EA3AA5A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47CB2439" w14:textId="2CB09898" w:rsidR="006C71B1" w:rsidRDefault="00C73A36" w:rsidP="00C73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number of read 1 </w:t>
            </w:r>
            <w:proofErr w:type="gramStart"/>
            <w:r>
              <w:rPr>
                <w:rFonts w:ascii="Calibri" w:hAnsi="Calibri"/>
                <w:color w:val="000000"/>
              </w:rPr>
              <w:t>clusters</w:t>
            </w:r>
            <w:proofErr w:type="gramEnd"/>
            <w:r>
              <w:rPr>
                <w:rFonts w:ascii="Calibri" w:hAnsi="Calibri"/>
                <w:color w:val="000000"/>
              </w:rPr>
              <w:t xml:space="preserve">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0ED50D3F" w14:textId="77777777" w:rsidTr="00636C61">
        <w:tc>
          <w:tcPr>
            <w:tcW w:w="2644" w:type="dxa"/>
            <w:vAlign w:val="bottom"/>
          </w:tcPr>
          <w:p w14:paraId="53877C62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ReadsPfR2</w:t>
            </w:r>
          </w:p>
        </w:tc>
        <w:tc>
          <w:tcPr>
            <w:tcW w:w="2152" w:type="dxa"/>
            <w:vAlign w:val="bottom"/>
          </w:tcPr>
          <w:p w14:paraId="0FBB9DE9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BA5B31C" w14:textId="0DDABEFC" w:rsidR="006C71B1" w:rsidRDefault="00C73A36" w:rsidP="00C73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number of read 2 clusters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226E41BD" w14:textId="77777777" w:rsidTr="00636C61">
        <w:tc>
          <w:tcPr>
            <w:tcW w:w="2644" w:type="dxa"/>
            <w:vAlign w:val="bottom"/>
          </w:tcPr>
          <w:p w14:paraId="1E69D5B9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ClusterDensityR1</w:t>
            </w:r>
          </w:p>
        </w:tc>
        <w:tc>
          <w:tcPr>
            <w:tcW w:w="2152" w:type="dxa"/>
            <w:vAlign w:val="bottom"/>
          </w:tcPr>
          <w:p w14:paraId="5D38D7A6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68B5D30B" w14:textId="1BDD9321" w:rsidR="006C71B1" w:rsidRDefault="00C73A36" w:rsidP="00C73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cluster density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2F3022F4" w14:textId="77777777" w:rsidTr="00636C61">
        <w:tc>
          <w:tcPr>
            <w:tcW w:w="2644" w:type="dxa"/>
            <w:vAlign w:val="bottom"/>
          </w:tcPr>
          <w:p w14:paraId="7ADCA2FC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ClusterDensityR2</w:t>
            </w:r>
          </w:p>
        </w:tc>
        <w:tc>
          <w:tcPr>
            <w:tcW w:w="2152" w:type="dxa"/>
            <w:vAlign w:val="bottom"/>
          </w:tcPr>
          <w:p w14:paraId="7D6587A4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3B11A693" w14:textId="1E621AB4" w:rsidR="006C71B1" w:rsidRDefault="00C73A36" w:rsidP="00C73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2 cluster density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2162D9CD" w14:textId="77777777" w:rsidTr="00636C61">
        <w:tc>
          <w:tcPr>
            <w:tcW w:w="2644" w:type="dxa"/>
            <w:vAlign w:val="bottom"/>
          </w:tcPr>
          <w:p w14:paraId="64B9C467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PercentPfR1</w:t>
            </w:r>
          </w:p>
        </w:tc>
        <w:tc>
          <w:tcPr>
            <w:tcW w:w="2152" w:type="dxa"/>
            <w:vAlign w:val="bottom"/>
          </w:tcPr>
          <w:p w14:paraId="45B0947C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23D368F" w14:textId="34A72A55" w:rsidR="006C71B1" w:rsidRDefault="00C73A36" w:rsidP="00C73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percent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163F9393" w14:textId="77777777" w:rsidTr="00636C61">
        <w:tc>
          <w:tcPr>
            <w:tcW w:w="2644" w:type="dxa"/>
            <w:vAlign w:val="bottom"/>
          </w:tcPr>
          <w:p w14:paraId="684A5CBF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PercentPfR2</w:t>
            </w:r>
          </w:p>
        </w:tc>
        <w:tc>
          <w:tcPr>
            <w:tcW w:w="2152" w:type="dxa"/>
            <w:vAlign w:val="bottom"/>
          </w:tcPr>
          <w:p w14:paraId="07D4EBF9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0E6D681B" w14:textId="0C0FC889" w:rsidR="006C71B1" w:rsidRDefault="00C73A36" w:rsidP="00204BF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read </w:t>
            </w:r>
            <w:r w:rsidR="00204BF4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 xml:space="preserve"> percent passing filter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E4A18CF" w14:textId="77777777" w:rsidTr="00636C61">
        <w:tc>
          <w:tcPr>
            <w:tcW w:w="2644" w:type="dxa"/>
            <w:vAlign w:val="bottom"/>
          </w:tcPr>
          <w:p w14:paraId="200D37FC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PercentGreaterThanQ30R1</w:t>
            </w:r>
          </w:p>
        </w:tc>
        <w:tc>
          <w:tcPr>
            <w:tcW w:w="2152" w:type="dxa"/>
            <w:vAlign w:val="bottom"/>
          </w:tcPr>
          <w:p w14:paraId="36298043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712A4947" w14:textId="548CF873" w:rsidR="006C71B1" w:rsidRDefault="00977A3F" w:rsidP="00977A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percent greater than Q30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29E4224" w14:textId="77777777" w:rsidTr="00636C61">
        <w:tc>
          <w:tcPr>
            <w:tcW w:w="2644" w:type="dxa"/>
            <w:vAlign w:val="bottom"/>
          </w:tcPr>
          <w:p w14:paraId="7BA6AC51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PercentGreaterThanQ30R2</w:t>
            </w:r>
          </w:p>
        </w:tc>
        <w:tc>
          <w:tcPr>
            <w:tcW w:w="2152" w:type="dxa"/>
            <w:vAlign w:val="bottom"/>
          </w:tcPr>
          <w:p w14:paraId="442D87A7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1B9DE9F" w14:textId="3F2434F6" w:rsidR="006C71B1" w:rsidRDefault="00977A3F" w:rsidP="00977A3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2 percent greater than Q30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D5BEA56" w14:textId="77777777" w:rsidTr="00636C61">
        <w:tc>
          <w:tcPr>
            <w:tcW w:w="2644" w:type="dxa"/>
            <w:vAlign w:val="bottom"/>
          </w:tcPr>
          <w:p w14:paraId="3C5C4AC0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IntensityCycle1R1</w:t>
            </w:r>
          </w:p>
        </w:tc>
        <w:tc>
          <w:tcPr>
            <w:tcW w:w="2152" w:type="dxa"/>
            <w:vAlign w:val="bottom"/>
          </w:tcPr>
          <w:p w14:paraId="3BAC8257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64110E3B" w14:textId="6B108B65" w:rsidR="006C71B1" w:rsidRDefault="00627D7D" w:rsidP="00627D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cycle 1 intensity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BC5B550" w14:textId="77777777" w:rsidTr="00636C61">
        <w:tc>
          <w:tcPr>
            <w:tcW w:w="2644" w:type="dxa"/>
            <w:vAlign w:val="bottom"/>
          </w:tcPr>
          <w:p w14:paraId="4A39DD94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IntensityCycle1R2</w:t>
            </w:r>
          </w:p>
        </w:tc>
        <w:tc>
          <w:tcPr>
            <w:tcW w:w="2152" w:type="dxa"/>
            <w:vAlign w:val="bottom"/>
          </w:tcPr>
          <w:p w14:paraId="28F645D1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0AE12E9B" w14:textId="74C08D36" w:rsidR="006C71B1" w:rsidRDefault="00627D7D" w:rsidP="00627D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cycle 2 intensity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63CA102" w14:textId="77777777" w:rsidTr="00636C61">
        <w:tc>
          <w:tcPr>
            <w:tcW w:w="2644" w:type="dxa"/>
            <w:vAlign w:val="bottom"/>
          </w:tcPr>
          <w:p w14:paraId="6AC9C96D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PercentAlignedR1</w:t>
            </w:r>
          </w:p>
        </w:tc>
        <w:tc>
          <w:tcPr>
            <w:tcW w:w="2152" w:type="dxa"/>
            <w:vAlign w:val="bottom"/>
          </w:tcPr>
          <w:p w14:paraId="5A41551B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176AC60D" w14:textId="19F643A3" w:rsidR="006C71B1" w:rsidRDefault="00627D7D" w:rsidP="00627D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percent aligned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B001753" w14:textId="77777777" w:rsidTr="00636C61">
        <w:tc>
          <w:tcPr>
            <w:tcW w:w="2644" w:type="dxa"/>
            <w:vAlign w:val="bottom"/>
          </w:tcPr>
          <w:p w14:paraId="0EF9C416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PercentAlignedR2</w:t>
            </w:r>
          </w:p>
        </w:tc>
        <w:tc>
          <w:tcPr>
            <w:tcW w:w="2152" w:type="dxa"/>
            <w:vAlign w:val="bottom"/>
          </w:tcPr>
          <w:p w14:paraId="1EE44B4C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37296B24" w14:textId="178D70CD" w:rsidR="006C71B1" w:rsidRDefault="00627D7D" w:rsidP="008746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read </w:t>
            </w:r>
            <w:r w:rsidR="00874697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 xml:space="preserve"> percent aligned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5B0C4015" w14:textId="77777777" w:rsidTr="00636C61">
        <w:tc>
          <w:tcPr>
            <w:tcW w:w="2644" w:type="dxa"/>
            <w:vAlign w:val="bottom"/>
          </w:tcPr>
          <w:p w14:paraId="5D8B9D6C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PercentErrorRateR1</w:t>
            </w:r>
          </w:p>
        </w:tc>
        <w:tc>
          <w:tcPr>
            <w:tcW w:w="2152" w:type="dxa"/>
            <w:vAlign w:val="bottom"/>
          </w:tcPr>
          <w:p w14:paraId="50232302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6F02D758" w14:textId="282D1EDF" w:rsidR="006C71B1" w:rsidRDefault="00744EAA" w:rsidP="00744E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percent error rate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316C3D09" w14:textId="77777777" w:rsidTr="00636C61">
        <w:tc>
          <w:tcPr>
            <w:tcW w:w="2644" w:type="dxa"/>
            <w:vAlign w:val="bottom"/>
          </w:tcPr>
          <w:p w14:paraId="00033BE0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PercentErrorRateR2</w:t>
            </w:r>
          </w:p>
        </w:tc>
        <w:tc>
          <w:tcPr>
            <w:tcW w:w="2152" w:type="dxa"/>
            <w:vAlign w:val="bottom"/>
          </w:tcPr>
          <w:p w14:paraId="171CB67A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43911F58" w14:textId="660625E7" w:rsidR="006C71B1" w:rsidRDefault="00744EAA" w:rsidP="00744E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2 percent error rate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46B5D9F" w14:textId="77777777" w:rsidTr="00636C61">
        <w:tc>
          <w:tcPr>
            <w:tcW w:w="2644" w:type="dxa"/>
            <w:vAlign w:val="bottom"/>
          </w:tcPr>
          <w:p w14:paraId="206E5E22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PercentPhasingR1</w:t>
            </w:r>
          </w:p>
        </w:tc>
        <w:tc>
          <w:tcPr>
            <w:tcW w:w="2152" w:type="dxa"/>
            <w:vAlign w:val="bottom"/>
          </w:tcPr>
          <w:p w14:paraId="451E0C5A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CCCB5E8" w14:textId="14E90768" w:rsidR="006C71B1" w:rsidRDefault="00744EAA" w:rsidP="00744E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1 percent phasing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06119CA1" w14:textId="77777777" w:rsidTr="00636C61">
        <w:tc>
          <w:tcPr>
            <w:tcW w:w="2644" w:type="dxa"/>
            <w:vAlign w:val="bottom"/>
          </w:tcPr>
          <w:p w14:paraId="65F37C85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PercentPhasingR2</w:t>
            </w:r>
          </w:p>
        </w:tc>
        <w:tc>
          <w:tcPr>
            <w:tcW w:w="2152" w:type="dxa"/>
            <w:vAlign w:val="bottom"/>
          </w:tcPr>
          <w:p w14:paraId="48FCD966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272D0B27" w14:textId="4ACDD741" w:rsidR="006C71B1" w:rsidRDefault="00744EAA" w:rsidP="00744E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float value representing the read 2 percent phasing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95BAAD5" w14:textId="77777777" w:rsidTr="00636C61">
        <w:tc>
          <w:tcPr>
            <w:tcW w:w="2644" w:type="dxa"/>
            <w:vAlign w:val="bottom"/>
          </w:tcPr>
          <w:p w14:paraId="6CB28E93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PercentPrePhasingR1</w:t>
            </w:r>
          </w:p>
        </w:tc>
        <w:tc>
          <w:tcPr>
            <w:tcW w:w="2152" w:type="dxa"/>
            <w:vAlign w:val="bottom"/>
          </w:tcPr>
          <w:p w14:paraId="19147F30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42600990" w14:textId="55C7B479" w:rsidR="006C71B1" w:rsidRDefault="00744EAA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read 1 percent </w:t>
            </w:r>
            <w:proofErr w:type="spellStart"/>
            <w:r>
              <w:rPr>
                <w:rFonts w:ascii="Calibri" w:hAnsi="Calibri"/>
                <w:color w:val="000000"/>
              </w:rPr>
              <w:t>prephasing</w:t>
            </w:r>
            <w:proofErr w:type="spellEnd"/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82F4A9F" w14:textId="77777777" w:rsidTr="00636C61">
        <w:tc>
          <w:tcPr>
            <w:tcW w:w="2644" w:type="dxa"/>
            <w:vAlign w:val="bottom"/>
          </w:tcPr>
          <w:p w14:paraId="4CB59F32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PercentPrePhasingR2</w:t>
            </w:r>
          </w:p>
        </w:tc>
        <w:tc>
          <w:tcPr>
            <w:tcW w:w="2152" w:type="dxa"/>
            <w:vAlign w:val="bottom"/>
          </w:tcPr>
          <w:p w14:paraId="6EA917B4" w14:textId="77777777" w:rsidR="006C71B1" w:rsidRDefault="006C71B1" w:rsidP="00112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float</w:t>
            </w:r>
          </w:p>
        </w:tc>
        <w:tc>
          <w:tcPr>
            <w:tcW w:w="5639" w:type="dxa"/>
          </w:tcPr>
          <w:p w14:paraId="67FF4CB9" w14:textId="69637A52" w:rsidR="006C71B1" w:rsidRDefault="00744EAA" w:rsidP="00744E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float value representing the read 2 percent </w:t>
            </w:r>
            <w:proofErr w:type="spellStart"/>
            <w:r>
              <w:rPr>
                <w:rFonts w:ascii="Calibri" w:hAnsi="Calibri"/>
                <w:color w:val="000000"/>
              </w:rPr>
              <w:t>prephasing</w:t>
            </w:r>
            <w:proofErr w:type="spellEnd"/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594E8170" w14:textId="77777777" w:rsidR="00604B86" w:rsidRPr="00604B86" w:rsidRDefault="00604B86" w:rsidP="00604B86"/>
    <w:p w14:paraId="33C89110" w14:textId="77777777" w:rsidR="001F3A26" w:rsidRDefault="001F3A26"/>
    <w:p w14:paraId="3071D174" w14:textId="77777777" w:rsidR="00E66B95" w:rsidRDefault="00E66B95" w:rsidP="00901F2A"/>
    <w:p w14:paraId="197D234A" w14:textId="77777777" w:rsidR="009D114D" w:rsidRDefault="009D114D" w:rsidP="009D114D">
      <w:pPr>
        <w:pStyle w:val="Heading2"/>
      </w:pPr>
      <w:bookmarkStart w:id="149" w:name="_Toc2759522"/>
      <w:proofErr w:type="spellStart"/>
      <w:r>
        <w:t>SequencingRunStatusDTO</w:t>
      </w:r>
      <w:bookmarkEnd w:id="149"/>
      <w:proofErr w:type="spellEnd"/>
    </w:p>
    <w:p w14:paraId="70BF80AE" w14:textId="77777777" w:rsidR="009D114D" w:rsidRPr="009D114D" w:rsidRDefault="009D114D" w:rsidP="009D114D"/>
    <w:p w14:paraId="7DB89941" w14:textId="4F4E3FBA" w:rsidR="00435BC4" w:rsidRDefault="00435BC4" w:rsidP="00435BC4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9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SequencingRunStatus</w:t>
      </w:r>
      <w:r w:rsidR="002F48CC">
        <w:t>DTO</w:t>
      </w:r>
      <w:proofErr w:type="spellEnd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366"/>
        <w:gridCol w:w="2309"/>
        <w:gridCol w:w="4760"/>
      </w:tblGrid>
      <w:tr w:rsidR="006C71B1" w14:paraId="1028A71D" w14:textId="77777777" w:rsidTr="00636C61">
        <w:tc>
          <w:tcPr>
            <w:tcW w:w="3366" w:type="dxa"/>
            <w:vAlign w:val="bottom"/>
          </w:tcPr>
          <w:p w14:paraId="2DDC512B" w14:textId="77777777" w:rsidR="006C71B1" w:rsidRPr="00435BC4" w:rsidRDefault="006C71B1" w:rsidP="00435BC4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2309" w:type="dxa"/>
          </w:tcPr>
          <w:p w14:paraId="7822B084" w14:textId="77777777" w:rsidR="006C71B1" w:rsidRPr="00435BC4" w:rsidRDefault="006C71B1" w:rsidP="00435BC4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4760" w:type="dxa"/>
          </w:tcPr>
          <w:p w14:paraId="65DAA63F" w14:textId="77777777" w:rsidR="006C71B1" w:rsidRPr="00435BC4" w:rsidRDefault="006C71B1" w:rsidP="00435BC4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D072C5" w14:paraId="03CD7267" w14:textId="77777777" w:rsidTr="00636C61">
        <w:tc>
          <w:tcPr>
            <w:tcW w:w="3366" w:type="dxa"/>
            <w:vAlign w:val="bottom"/>
          </w:tcPr>
          <w:p w14:paraId="029FD06A" w14:textId="77777777" w:rsidR="00D072C5" w:rsidRDefault="00D072C5" w:rsidP="00D072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</w:p>
        </w:tc>
        <w:tc>
          <w:tcPr>
            <w:tcW w:w="2309" w:type="dxa"/>
            <w:vAlign w:val="bottom"/>
          </w:tcPr>
          <w:p w14:paraId="480B33EC" w14:textId="77777777" w:rsidR="00D072C5" w:rsidRDefault="00D072C5" w:rsidP="00D072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</w:p>
        </w:tc>
        <w:tc>
          <w:tcPr>
            <w:tcW w:w="4760" w:type="dxa"/>
          </w:tcPr>
          <w:p w14:paraId="70D3AE2A" w14:textId="28587900" w:rsidR="00D072C5" w:rsidRDefault="00D072C5" w:rsidP="00D0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</w:rPr>
              <w:t>RunInfo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object,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D072C5" w14:paraId="3646C103" w14:textId="77777777" w:rsidTr="00636C61">
        <w:tc>
          <w:tcPr>
            <w:tcW w:w="3366" w:type="dxa"/>
            <w:vAlign w:val="bottom"/>
          </w:tcPr>
          <w:p w14:paraId="7BAA97AE" w14:textId="77777777" w:rsidR="00D072C5" w:rsidRDefault="00D072C5" w:rsidP="00D0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</w:t>
            </w:r>
          </w:p>
        </w:tc>
        <w:tc>
          <w:tcPr>
            <w:tcW w:w="2309" w:type="dxa"/>
            <w:vAlign w:val="bottom"/>
          </w:tcPr>
          <w:p w14:paraId="5A89EC3D" w14:textId="77777777" w:rsidR="00D072C5" w:rsidRDefault="00D072C5" w:rsidP="00D072C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SequencingRunStatus</w:t>
            </w:r>
            <w:proofErr w:type="spellEnd"/>
          </w:p>
        </w:tc>
        <w:tc>
          <w:tcPr>
            <w:tcW w:w="4760" w:type="dxa"/>
          </w:tcPr>
          <w:p w14:paraId="7838CE14" w14:textId="6526CD57" w:rsidR="00D072C5" w:rsidRDefault="00D072C5" w:rsidP="00D072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</w:rPr>
              <w:t>SequencingRunStatus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value,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101ED257" w14:textId="77777777" w:rsidTr="00636C61">
        <w:tc>
          <w:tcPr>
            <w:tcW w:w="3366" w:type="dxa"/>
            <w:vAlign w:val="bottom"/>
          </w:tcPr>
          <w:p w14:paraId="536771B8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Reagents</w:t>
            </w:r>
          </w:p>
        </w:tc>
        <w:tc>
          <w:tcPr>
            <w:tcW w:w="2309" w:type="dxa"/>
            <w:vAlign w:val="bottom"/>
          </w:tcPr>
          <w:p w14:paraId="428293AF" w14:textId="77777777" w:rsidR="006C71B1" w:rsidRDefault="00652F58" w:rsidP="002F48C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Reagent[</w:t>
            </w:r>
            <w:proofErr w:type="gramEnd"/>
            <w:r>
              <w:rPr>
                <w:rFonts w:ascii="Calibri" w:hAnsi="Calibri"/>
                <w:color w:val="000000"/>
              </w:rPr>
              <w:t>]</w:t>
            </w:r>
          </w:p>
        </w:tc>
        <w:tc>
          <w:tcPr>
            <w:tcW w:w="4760" w:type="dxa"/>
          </w:tcPr>
          <w:p w14:paraId="2668735F" w14:textId="1CA0625E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 array of Reagent objects,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2E7A8FEF" w14:textId="77777777" w:rsidTr="00636C61">
        <w:tc>
          <w:tcPr>
            <w:tcW w:w="3366" w:type="dxa"/>
            <w:vAlign w:val="bottom"/>
          </w:tcPr>
          <w:p w14:paraId="09780A62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CurrentCycle</w:t>
            </w:r>
            <w:proofErr w:type="spellEnd"/>
          </w:p>
        </w:tc>
        <w:tc>
          <w:tcPr>
            <w:tcW w:w="2309" w:type="dxa"/>
            <w:vAlign w:val="bottom"/>
          </w:tcPr>
          <w:p w14:paraId="5D32FC9C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760" w:type="dxa"/>
          </w:tcPr>
          <w:p w14:paraId="0811D08E" w14:textId="4FEA68DE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currently executing cycle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929F5BE" w14:textId="77777777" w:rsidTr="00636C61">
        <w:tc>
          <w:tcPr>
            <w:tcW w:w="3366" w:type="dxa"/>
            <w:vAlign w:val="bottom"/>
          </w:tcPr>
          <w:p w14:paraId="2EF08E14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CurrentRead</w:t>
            </w:r>
            <w:proofErr w:type="spellEnd"/>
          </w:p>
        </w:tc>
        <w:tc>
          <w:tcPr>
            <w:tcW w:w="2309" w:type="dxa"/>
            <w:vAlign w:val="bottom"/>
          </w:tcPr>
          <w:p w14:paraId="5D876F54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760" w:type="dxa"/>
          </w:tcPr>
          <w:p w14:paraId="2FC6D018" w14:textId="6EC5F9BE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currently executing read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4DE7C3C" w14:textId="77777777" w:rsidTr="00636C61">
        <w:tc>
          <w:tcPr>
            <w:tcW w:w="3366" w:type="dxa"/>
            <w:vAlign w:val="bottom"/>
          </w:tcPr>
          <w:p w14:paraId="59C56FBC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InstrumentControlSoftwareVersion</w:t>
            </w:r>
            <w:proofErr w:type="spellEnd"/>
          </w:p>
        </w:tc>
        <w:tc>
          <w:tcPr>
            <w:tcW w:w="2309" w:type="dxa"/>
            <w:vAlign w:val="bottom"/>
          </w:tcPr>
          <w:p w14:paraId="065C66ED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760" w:type="dxa"/>
          </w:tcPr>
          <w:p w14:paraId="21E54D98" w14:textId="3C0AD9D9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version of the control software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7D5D4915" w14:textId="77777777" w:rsidTr="00636C61">
        <w:tc>
          <w:tcPr>
            <w:tcW w:w="3366" w:type="dxa"/>
            <w:vAlign w:val="bottom"/>
          </w:tcPr>
          <w:p w14:paraId="1650F698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RtaVersion</w:t>
            </w:r>
            <w:proofErr w:type="spellEnd"/>
          </w:p>
        </w:tc>
        <w:tc>
          <w:tcPr>
            <w:tcW w:w="2309" w:type="dxa"/>
            <w:vAlign w:val="bottom"/>
          </w:tcPr>
          <w:p w14:paraId="3B10F52B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760" w:type="dxa"/>
          </w:tcPr>
          <w:p w14:paraId="149A4532" w14:textId="07541BFF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version of RTA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3FD2EC31" w14:textId="77777777" w:rsidTr="00636C61">
        <w:tc>
          <w:tcPr>
            <w:tcW w:w="3366" w:type="dxa"/>
            <w:vAlign w:val="bottom"/>
          </w:tcPr>
          <w:p w14:paraId="7EC99420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FirmwareVersion</w:t>
            </w:r>
            <w:proofErr w:type="spellEnd"/>
          </w:p>
        </w:tc>
        <w:tc>
          <w:tcPr>
            <w:tcW w:w="2309" w:type="dxa"/>
            <w:vAlign w:val="bottom"/>
          </w:tcPr>
          <w:p w14:paraId="1644863D" w14:textId="77777777" w:rsidR="006C71B1" w:rsidRDefault="006C71B1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760" w:type="dxa"/>
          </w:tcPr>
          <w:p w14:paraId="5DDE9A51" w14:textId="661EE38E" w:rsidR="006C71B1" w:rsidRDefault="00015398" w:rsidP="002F48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version of </w:t>
            </w:r>
            <w:r w:rsidR="002C7FD9">
              <w:rPr>
                <w:rFonts w:ascii="Calibri" w:hAnsi="Calibri"/>
                <w:color w:val="000000"/>
              </w:rPr>
              <w:t>the f</w:t>
            </w:r>
            <w:r>
              <w:rPr>
                <w:rFonts w:ascii="Calibri" w:hAnsi="Calibri"/>
                <w:color w:val="000000"/>
              </w:rPr>
              <w:t>irmware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19BBFAAE" w14:textId="77777777" w:rsidR="00435BC4" w:rsidRDefault="00435BC4" w:rsidP="00901F2A"/>
    <w:p w14:paraId="5B8CA7BF" w14:textId="251C3721" w:rsidR="00CB0DDA" w:rsidRDefault="000A356F">
      <w:pPr>
        <w:rPr>
          <w:ins w:id="150" w:author="Myslinski, Jeremy" w:date="2019-03-06T10:10:00Z"/>
        </w:rPr>
      </w:pPr>
      <w:del w:id="151" w:author="Myslinski, Jeremy" w:date="2019-03-06T10:10:00Z">
        <w:r w:rsidDel="00CB0DDA">
          <w:br w:type="page"/>
        </w:r>
      </w:del>
      <w:ins w:id="152" w:author="Myslinski, Jeremy" w:date="2019-03-06T10:10:00Z">
        <w:r w:rsidR="00CB0DDA">
          <w:br w:type="page"/>
        </w:r>
      </w:ins>
    </w:p>
    <w:p w14:paraId="467BB3A5" w14:textId="77777777" w:rsidR="000A356F" w:rsidDel="00CB0DDA" w:rsidRDefault="000A356F" w:rsidP="00901F2A">
      <w:pPr>
        <w:rPr>
          <w:del w:id="153" w:author="Myslinski, Jeremy" w:date="2019-03-06T10:10:00Z"/>
        </w:rPr>
      </w:pPr>
      <w:bookmarkStart w:id="154" w:name="_Toc2759473"/>
      <w:bookmarkStart w:id="155" w:name="_Toc2759523"/>
      <w:bookmarkEnd w:id="154"/>
      <w:bookmarkEnd w:id="155"/>
    </w:p>
    <w:p w14:paraId="3E0C2F9E" w14:textId="12A7A5CC" w:rsidR="00596138" w:rsidDel="00CB0DDA" w:rsidRDefault="00596138" w:rsidP="00901F2A">
      <w:pPr>
        <w:rPr>
          <w:del w:id="156" w:author="Myslinski, Jeremy" w:date="2019-03-06T10:10:00Z"/>
        </w:rPr>
      </w:pPr>
      <w:bookmarkStart w:id="157" w:name="_Toc2759474"/>
      <w:bookmarkStart w:id="158" w:name="_Toc2759524"/>
      <w:bookmarkEnd w:id="157"/>
      <w:bookmarkEnd w:id="158"/>
    </w:p>
    <w:p w14:paraId="748B8315" w14:textId="77777777" w:rsidR="00D1560E" w:rsidRDefault="00D1560E" w:rsidP="00D1560E">
      <w:pPr>
        <w:pStyle w:val="Heading2"/>
      </w:pPr>
      <w:bookmarkStart w:id="159" w:name="_Toc2759525"/>
      <w:proofErr w:type="spellStart"/>
      <w:r>
        <w:t>RunInfo</w:t>
      </w:r>
      <w:bookmarkEnd w:id="159"/>
      <w:proofErr w:type="spellEnd"/>
    </w:p>
    <w:p w14:paraId="2730AFCC" w14:textId="77777777" w:rsidR="00D1560E" w:rsidRPr="00901F2A" w:rsidRDefault="00D1560E" w:rsidP="00901F2A"/>
    <w:p w14:paraId="11D4DFA2" w14:textId="19B616E6" w:rsidR="00B65D10" w:rsidRDefault="00B65D10" w:rsidP="00B65D10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10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RunInfo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678"/>
        <w:gridCol w:w="5020"/>
      </w:tblGrid>
      <w:tr w:rsidR="006C71B1" w14:paraId="2F0C8FFF" w14:textId="77777777" w:rsidTr="00C35054">
        <w:tc>
          <w:tcPr>
            <w:tcW w:w="1652" w:type="dxa"/>
            <w:vAlign w:val="bottom"/>
          </w:tcPr>
          <w:p w14:paraId="2E93F802" w14:textId="77777777" w:rsidR="006C71B1" w:rsidRPr="00435BC4" w:rsidRDefault="006C71B1" w:rsidP="00B65D1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2678" w:type="dxa"/>
          </w:tcPr>
          <w:p w14:paraId="7D9E3A5E" w14:textId="77777777" w:rsidR="006C71B1" w:rsidRPr="00435BC4" w:rsidRDefault="006C71B1" w:rsidP="00B65D10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5020" w:type="dxa"/>
          </w:tcPr>
          <w:p w14:paraId="3A321997" w14:textId="77777777" w:rsidR="006C71B1" w:rsidRPr="00435BC4" w:rsidRDefault="006C71B1" w:rsidP="00B65D10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6C71B1" w14:paraId="7CDAE247" w14:textId="77777777" w:rsidTr="00C35054">
        <w:tc>
          <w:tcPr>
            <w:tcW w:w="1652" w:type="dxa"/>
            <w:vAlign w:val="bottom"/>
          </w:tcPr>
          <w:p w14:paraId="0FFCF0D2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RunId</w:t>
            </w:r>
            <w:proofErr w:type="spellEnd"/>
          </w:p>
        </w:tc>
        <w:tc>
          <w:tcPr>
            <w:tcW w:w="2678" w:type="dxa"/>
            <w:vAlign w:val="bottom"/>
          </w:tcPr>
          <w:p w14:paraId="75AF7131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66965AE3" w14:textId="4A0C9FB1" w:rsidR="006C71B1" w:rsidRDefault="0047018E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that follows a configurable template, </w:t>
            </w:r>
            <w:r w:rsidR="002C7FD9">
              <w:rPr>
                <w:rFonts w:ascii="Calibri" w:hAnsi="Calibri"/>
                <w:color w:val="000000"/>
              </w:rPr>
              <w:t xml:space="preserve">which defaults </w:t>
            </w:r>
            <w:r>
              <w:rPr>
                <w:rFonts w:ascii="Calibri" w:hAnsi="Calibri"/>
                <w:color w:val="000000"/>
              </w:rPr>
              <w:t>to “</w:t>
            </w:r>
            <w:r w:rsidRPr="0047018E">
              <w:rPr>
                <w:rFonts w:ascii="Calibri" w:hAnsi="Calibri"/>
                <w:color w:val="000000"/>
              </w:rPr>
              <w:t>{YY}{MM}{DD}_{SERIAL}_{RUN}_{FCPOS}{FCSERIAL}</w:t>
            </w:r>
            <w:r>
              <w:rPr>
                <w:rFonts w:ascii="Calibri" w:hAnsi="Calibri"/>
                <w:color w:val="000000"/>
              </w:rPr>
              <w:t>”,</w:t>
            </w:r>
          </w:p>
          <w:p w14:paraId="31299A7F" w14:textId="77777777" w:rsidR="0047018E" w:rsidRDefault="0047018E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where:</w:t>
            </w:r>
          </w:p>
          <w:p w14:paraId="2418C06C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YY = year</w:t>
            </w:r>
          </w:p>
          <w:p w14:paraId="649AB13F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MM = month</w:t>
            </w:r>
          </w:p>
          <w:p w14:paraId="1D8E98B4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DD = day</w:t>
            </w:r>
          </w:p>
          <w:p w14:paraId="0284EA91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Serial = instrument name</w:t>
            </w:r>
          </w:p>
          <w:p w14:paraId="4027607E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Run = total number of sequencing runs on the instrument</w:t>
            </w:r>
          </w:p>
          <w:p w14:paraId="41AD94DF" w14:textId="77777777" w:rsid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FCPOS = flow cell side, ‘A’ or ‘B’</w:t>
            </w:r>
          </w:p>
          <w:p w14:paraId="3B350A5A" w14:textId="77777777" w:rsidR="0047018E" w:rsidRPr="0047018E" w:rsidRDefault="0047018E" w:rsidP="004701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FCSERIAL = flow cell barcode</w:t>
            </w:r>
          </w:p>
        </w:tc>
      </w:tr>
      <w:tr w:rsidR="00C35054" w14:paraId="1467C2B8" w14:textId="77777777" w:rsidTr="00C35054">
        <w:tc>
          <w:tcPr>
            <w:tcW w:w="1652" w:type="dxa"/>
            <w:vAlign w:val="bottom"/>
          </w:tcPr>
          <w:p w14:paraId="7427B7D9" w14:textId="77777777" w:rsidR="00C35054" w:rsidRDefault="00C35054" w:rsidP="00C3505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FlowCellId</w:t>
            </w:r>
            <w:proofErr w:type="spellEnd"/>
          </w:p>
        </w:tc>
        <w:tc>
          <w:tcPr>
            <w:tcW w:w="2678" w:type="dxa"/>
            <w:vAlign w:val="bottom"/>
          </w:tcPr>
          <w:p w14:paraId="32C4FBFD" w14:textId="77777777" w:rsidR="00C35054" w:rsidRDefault="00C35054" w:rsidP="00C350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4A03F200" w14:textId="5FBD0200" w:rsidR="00C35054" w:rsidRDefault="00C35054" w:rsidP="00CD4612">
            <w:r>
              <w:t xml:space="preserve">A string representation of the flow cell barcode, </w:t>
            </w:r>
            <w:r w:rsidR="00DC2DC9">
              <w:t>e.g.</w:t>
            </w:r>
            <w:r>
              <w:t xml:space="preserve"> </w:t>
            </w:r>
            <w:r w:rsidRPr="00652F58">
              <w:t>H7GWDMCVY</w:t>
            </w:r>
            <w:r w:rsidR="002C7FD9">
              <w:t>.</w:t>
            </w:r>
          </w:p>
        </w:tc>
      </w:tr>
      <w:tr w:rsidR="00C35054" w14:paraId="33CFD36F" w14:textId="77777777" w:rsidTr="00C35054">
        <w:tc>
          <w:tcPr>
            <w:tcW w:w="1652" w:type="dxa"/>
            <w:vAlign w:val="bottom"/>
          </w:tcPr>
          <w:p w14:paraId="6BA5C2B7" w14:textId="77777777" w:rsidR="00C35054" w:rsidRDefault="00C35054" w:rsidP="00C3505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LibraryTubeId</w:t>
            </w:r>
            <w:proofErr w:type="spellEnd"/>
          </w:p>
        </w:tc>
        <w:tc>
          <w:tcPr>
            <w:tcW w:w="2678" w:type="dxa"/>
            <w:vAlign w:val="bottom"/>
          </w:tcPr>
          <w:p w14:paraId="512BD752" w14:textId="77777777" w:rsidR="00C35054" w:rsidRDefault="00C35054" w:rsidP="00C350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19F053E9" w14:textId="710292DD" w:rsidR="00C35054" w:rsidRDefault="00C35054" w:rsidP="00CD4612">
            <w:r>
              <w:t xml:space="preserve">A string representation of the library tube barcode, </w:t>
            </w:r>
            <w:r w:rsidR="00DC2DC9">
              <w:t>e.g.</w:t>
            </w:r>
            <w:r>
              <w:t xml:space="preserve"> </w:t>
            </w:r>
            <w:r w:rsidRPr="00652F58">
              <w:t>NV0001375-LIB</w:t>
            </w:r>
            <w:r w:rsidR="002C7FD9">
              <w:t>.</w:t>
            </w:r>
          </w:p>
        </w:tc>
      </w:tr>
      <w:tr w:rsidR="006C71B1" w14:paraId="12A4657D" w14:textId="77777777" w:rsidTr="00C35054">
        <w:tc>
          <w:tcPr>
            <w:tcW w:w="1652" w:type="dxa"/>
            <w:vAlign w:val="bottom"/>
          </w:tcPr>
          <w:p w14:paraId="46EF0F3B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InstrumentId</w:t>
            </w:r>
            <w:proofErr w:type="spellEnd"/>
          </w:p>
        </w:tc>
        <w:tc>
          <w:tcPr>
            <w:tcW w:w="2678" w:type="dxa"/>
            <w:vAlign w:val="bottom"/>
          </w:tcPr>
          <w:p w14:paraId="5C283654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0DB923F0" w14:textId="16925977" w:rsidR="006C71B1" w:rsidRDefault="00730996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name of the instrument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81E5861" w14:textId="77777777" w:rsidTr="00C35054">
        <w:tc>
          <w:tcPr>
            <w:tcW w:w="1652" w:type="dxa"/>
            <w:vAlign w:val="bottom"/>
          </w:tcPr>
          <w:p w14:paraId="47D621D5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InstrumentType</w:t>
            </w:r>
            <w:proofErr w:type="spellEnd"/>
          </w:p>
        </w:tc>
        <w:tc>
          <w:tcPr>
            <w:tcW w:w="2678" w:type="dxa"/>
            <w:vAlign w:val="bottom"/>
          </w:tcPr>
          <w:p w14:paraId="7CDCD5C5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SequencingInstrumentType</w:t>
            </w:r>
            <w:proofErr w:type="spellEnd"/>
          </w:p>
        </w:tc>
        <w:tc>
          <w:tcPr>
            <w:tcW w:w="5020" w:type="dxa"/>
          </w:tcPr>
          <w:p w14:paraId="3F01EE43" w14:textId="077EF95C" w:rsidR="006C71B1" w:rsidRDefault="00152AFC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value from the </w:t>
            </w:r>
            <w:proofErr w:type="spellStart"/>
            <w:r>
              <w:rPr>
                <w:rFonts w:ascii="Calibri" w:hAnsi="Calibri"/>
                <w:color w:val="000000"/>
              </w:rPr>
              <w:t>SequencingInstrumentType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enum</w:t>
            </w:r>
            <w:proofErr w:type="spellEnd"/>
            <w:r>
              <w:rPr>
                <w:rFonts w:ascii="Calibri" w:hAnsi="Calibri"/>
                <w:color w:val="000000"/>
              </w:rPr>
              <w:t>, defined below</w:t>
            </w:r>
            <w:r w:rsidR="002C7FD9">
              <w:rPr>
                <w:rFonts w:ascii="Calibri" w:hAnsi="Calibri"/>
                <w:color w:val="000000"/>
              </w:rPr>
              <w:t>.</w:t>
            </w:r>
          </w:p>
        </w:tc>
      </w:tr>
      <w:tr w:rsidR="006C71B1" w14:paraId="45103F66" w14:textId="77777777" w:rsidTr="00C35054">
        <w:tc>
          <w:tcPr>
            <w:tcW w:w="1652" w:type="dxa"/>
            <w:vAlign w:val="bottom"/>
          </w:tcPr>
          <w:p w14:paraId="4F316B7C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FlowCellSide</w:t>
            </w:r>
            <w:proofErr w:type="spellEnd"/>
          </w:p>
        </w:tc>
        <w:tc>
          <w:tcPr>
            <w:tcW w:w="2678" w:type="dxa"/>
            <w:vAlign w:val="bottom"/>
          </w:tcPr>
          <w:p w14:paraId="35F5639E" w14:textId="77777777" w:rsidR="006C71B1" w:rsidRDefault="006C71B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0950067F" w14:textId="2502357B" w:rsidR="006C71B1" w:rsidRDefault="002C7FD9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string representation of t</w:t>
            </w:r>
            <w:r w:rsidR="00152AFC">
              <w:rPr>
                <w:rFonts w:ascii="Calibri" w:hAnsi="Calibri"/>
                <w:color w:val="000000"/>
              </w:rPr>
              <w:t>he flow cell side</w:t>
            </w:r>
            <w:r>
              <w:rPr>
                <w:rFonts w:ascii="Calibri" w:hAnsi="Calibri"/>
                <w:color w:val="000000"/>
              </w:rPr>
              <w:t>. Value can be one of the following:</w:t>
            </w:r>
          </w:p>
          <w:p w14:paraId="259B8674" w14:textId="77777777" w:rsidR="002C7FD9" w:rsidRPr="00D34FE7" w:rsidRDefault="002C7FD9" w:rsidP="00D34FE7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/>
              </w:rPr>
            </w:pPr>
            <w:r w:rsidRPr="00D34FE7">
              <w:rPr>
                <w:rFonts w:ascii="Calibri" w:hAnsi="Calibri"/>
                <w:color w:val="000000"/>
              </w:rPr>
              <w:t>Left</w:t>
            </w:r>
          </w:p>
          <w:p w14:paraId="21FB69A2" w14:textId="69C66BFA" w:rsidR="002C7FD9" w:rsidRPr="00D34FE7" w:rsidRDefault="002C7FD9" w:rsidP="00D34FE7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/>
              </w:rPr>
            </w:pPr>
            <w:r w:rsidRPr="00D34FE7">
              <w:rPr>
                <w:rFonts w:ascii="Calibri" w:hAnsi="Calibri"/>
                <w:color w:val="000000"/>
              </w:rPr>
              <w:t>Right</w:t>
            </w:r>
          </w:p>
        </w:tc>
      </w:tr>
      <w:tr w:rsidR="00005AB2" w14:paraId="0880C036" w14:textId="77777777" w:rsidTr="00C35054">
        <w:tc>
          <w:tcPr>
            <w:tcW w:w="1652" w:type="dxa"/>
            <w:vAlign w:val="bottom"/>
          </w:tcPr>
          <w:p w14:paraId="1B5CF3D7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2678" w:type="dxa"/>
            <w:vAlign w:val="bottom"/>
          </w:tcPr>
          <w:p w14:paraId="58033308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5020" w:type="dxa"/>
          </w:tcPr>
          <w:p w14:paraId="57C9F2FA" w14:textId="72D431E0" w:rsidR="00005AB2" w:rsidRDefault="00005AB2" w:rsidP="00611B6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Calibri" w:hAnsi="Calibri"/>
                <w:color w:val="000000"/>
              </w:rPr>
              <w:t xml:space="preserve">The expiration date of the reagent kit, formatted </w:t>
            </w:r>
            <w:r w:rsidR="002C7FD9">
              <w:rPr>
                <w:rFonts w:ascii="Calibri" w:hAnsi="Calibri"/>
                <w:color w:val="000000"/>
              </w:rPr>
              <w:t xml:space="preserve">in </w:t>
            </w:r>
            <w:r>
              <w:rPr>
                <w:rFonts w:ascii="Calibri" w:hAnsi="Calibri"/>
                <w:color w:val="000000"/>
              </w:rPr>
              <w:t>the standard ISO 8601 format</w:t>
            </w:r>
            <w:r w:rsidR="002A55E2"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0BE78AF1" w14:textId="4CC9E491" w:rsidR="002A55E2" w:rsidRDefault="002A55E2" w:rsidP="00005A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78525E2C" w14:textId="0AF3B37A" w:rsidR="002A55E2" w:rsidRDefault="002A55E2" w:rsidP="00D34FE7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YYYY-MM-DDThh:</w:t>
            </w:r>
            <w:proofErr w:type="gramStart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mm:ss</w:t>
            </w:r>
            <w:proofErr w:type="gramEnd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.sTZD</w:t>
            </w:r>
            <w:proofErr w:type="spellEnd"/>
          </w:p>
          <w:p w14:paraId="797B4AFE" w14:textId="77777777" w:rsidR="00005AB2" w:rsidRDefault="00005AB2" w:rsidP="00005A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09F8DAE1" w14:textId="77777777" w:rsidR="00005AB2" w:rsidRDefault="00005AB2" w:rsidP="00005A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Where:</w:t>
            </w:r>
          </w:p>
          <w:p w14:paraId="2AF18CBB" w14:textId="77777777" w:rsidR="00005AB2" w:rsidRDefault="00005AB2" w:rsidP="00005A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0FB0B51B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YYYY = four-digit year</w:t>
            </w:r>
          </w:p>
          <w:p w14:paraId="0920981D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 = two-digit month (01=January, etc.)</w:t>
            </w:r>
          </w:p>
          <w:p w14:paraId="42785911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DD = two-digit day of month (01 through 31)</w:t>
            </w:r>
          </w:p>
          <w:p w14:paraId="1DFDB46C" w14:textId="032E300D" w:rsidR="00005AB2" w:rsidRPr="008B2D67" w:rsidRDefault="007C07D1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</w:t>
            </w:r>
            <w:r w:rsidR="00005AB2"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</w:t>
            </w:r>
            <w:proofErr w:type="spellEnd"/>
            <w:r w:rsidR="00005AB2"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 = two digits of hour (00 through 23) (am/pm NOT allowed)</w:t>
            </w:r>
          </w:p>
          <w:p w14:paraId="28FF6582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 = two digits of minute (00 through 59)</w:t>
            </w:r>
          </w:p>
          <w:p w14:paraId="68E5F0A2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ss = two digits of second (00 through 59)</w:t>
            </w:r>
          </w:p>
          <w:p w14:paraId="584D70D5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s = one or more digits representing a decimal fraction of a second</w:t>
            </w:r>
          </w:p>
          <w:p w14:paraId="2DEE907E" w14:textId="77777777" w:rsidR="00005AB2" w:rsidRPr="008B2D67" w:rsidRDefault="00005AB2" w:rsidP="00005AB2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color w:val="000000"/>
              </w:rPr>
            </w:pPr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TZD = time zone designator (Z or +</w:t>
            </w:r>
            <w:proofErr w:type="spellStart"/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hh:mm</w:t>
            </w:r>
            <w:proofErr w:type="spellEnd"/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 or -</w:t>
            </w:r>
            <w:proofErr w:type="spellStart"/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hh:mm</w:t>
            </w:r>
            <w:proofErr w:type="spellEnd"/>
            <w:r w:rsidRPr="008B2D67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0DC98F07" w14:textId="7F5C0A9C" w:rsidR="00005AB2" w:rsidRDefault="0027414F" w:rsidP="00005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 example: </w:t>
            </w:r>
            <w:r w:rsidRPr="00991A50">
              <w:rPr>
                <w:rFonts w:ascii="Calibri" w:hAnsi="Calibri"/>
                <w:color w:val="000000"/>
              </w:rPr>
              <w:t>2018-05-16T07:07:23.3842218-07:00</w:t>
            </w:r>
          </w:p>
        </w:tc>
      </w:tr>
      <w:tr w:rsidR="00005AB2" w14:paraId="432189B9" w14:textId="77777777" w:rsidTr="00C35054">
        <w:tc>
          <w:tcPr>
            <w:tcW w:w="1652" w:type="dxa"/>
            <w:vAlign w:val="bottom"/>
          </w:tcPr>
          <w:p w14:paraId="4E5A81BA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OutputFolder</w:t>
            </w:r>
            <w:proofErr w:type="spellEnd"/>
          </w:p>
        </w:tc>
        <w:tc>
          <w:tcPr>
            <w:tcW w:w="2678" w:type="dxa"/>
            <w:vAlign w:val="bottom"/>
          </w:tcPr>
          <w:p w14:paraId="012F998F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1A22C663" w14:textId="43A79B70" w:rsidR="00005AB2" w:rsidRDefault="00005AB2" w:rsidP="00005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string representation of the run output folder on the local NovaSeq system</w:t>
            </w:r>
            <w:r w:rsidR="0027414F">
              <w:rPr>
                <w:rFonts w:ascii="Calibri" w:hAnsi="Calibri"/>
                <w:color w:val="000000"/>
              </w:rPr>
              <w:t>.</w:t>
            </w:r>
          </w:p>
        </w:tc>
      </w:tr>
      <w:tr w:rsidR="00005AB2" w14:paraId="78C1712A" w14:textId="77777777" w:rsidTr="00C35054">
        <w:tc>
          <w:tcPr>
            <w:tcW w:w="1652" w:type="dxa"/>
            <w:vAlign w:val="bottom"/>
          </w:tcPr>
          <w:p w14:paraId="78AD67AA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UserName</w:t>
            </w:r>
            <w:proofErr w:type="spellEnd"/>
          </w:p>
        </w:tc>
        <w:tc>
          <w:tcPr>
            <w:tcW w:w="2678" w:type="dxa"/>
            <w:vAlign w:val="bottom"/>
          </w:tcPr>
          <w:p w14:paraId="2F6EEB08" w14:textId="77777777" w:rsidR="00005AB2" w:rsidRDefault="00005AB2" w:rsidP="00005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5020" w:type="dxa"/>
          </w:tcPr>
          <w:p w14:paraId="4D3B5890" w14:textId="1002FA72" w:rsidR="00005AB2" w:rsidRDefault="00005AB2" w:rsidP="00005A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name of the LIMS logged in user</w:t>
            </w:r>
            <w:r w:rsidR="0027414F"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34BCA00A" w14:textId="77777777" w:rsidR="00196506" w:rsidRDefault="00C0627C" w:rsidP="00CB0DDA">
      <w:pPr>
        <w:pStyle w:val="Heading2"/>
        <w:pPrChange w:id="160" w:author="Myslinski, Jeremy" w:date="2019-03-06T10:11:00Z">
          <w:pPr>
            <w:pStyle w:val="Heading1"/>
          </w:pPr>
        </w:pPrChange>
      </w:pPr>
      <w:bookmarkStart w:id="161" w:name="_Toc2759526"/>
      <w:r>
        <w:lastRenderedPageBreak/>
        <w:t>Reagent</w:t>
      </w:r>
      <w:bookmarkEnd w:id="161"/>
    </w:p>
    <w:p w14:paraId="43547AAC" w14:textId="77777777" w:rsidR="00C0627C" w:rsidRDefault="00C0627C" w:rsidP="00196506"/>
    <w:p w14:paraId="1AF2E690" w14:textId="4CB21929" w:rsidR="00B65D10" w:rsidRDefault="00B65D10" w:rsidP="00B65D10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11</w:t>
      </w:r>
      <w:r w:rsidR="001C2120">
        <w:rPr>
          <w:noProof/>
        </w:rPr>
        <w:fldChar w:fldCharType="end"/>
      </w:r>
      <w:r>
        <w:t xml:space="preserve"> - Reagent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148"/>
        <w:gridCol w:w="6655"/>
      </w:tblGrid>
      <w:tr w:rsidR="00826247" w14:paraId="0B677488" w14:textId="77777777" w:rsidTr="00533DE5">
        <w:tc>
          <w:tcPr>
            <w:tcW w:w="1547" w:type="dxa"/>
            <w:vAlign w:val="bottom"/>
          </w:tcPr>
          <w:p w14:paraId="7383E020" w14:textId="77777777" w:rsidR="00826247" w:rsidRPr="00435BC4" w:rsidRDefault="00826247" w:rsidP="00B65D1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435BC4">
              <w:rPr>
                <w:rFonts w:ascii="Calibri" w:hAnsi="Calibri"/>
                <w:b/>
                <w:color w:val="000000"/>
              </w:rPr>
              <w:t>NAME</w:t>
            </w:r>
          </w:p>
        </w:tc>
        <w:tc>
          <w:tcPr>
            <w:tcW w:w="1148" w:type="dxa"/>
          </w:tcPr>
          <w:p w14:paraId="253A2636" w14:textId="77777777" w:rsidR="00826247" w:rsidRPr="00435BC4" w:rsidRDefault="00826247" w:rsidP="00B65D10">
            <w:pPr>
              <w:jc w:val="center"/>
              <w:rPr>
                <w:b/>
              </w:rPr>
            </w:pPr>
            <w:r w:rsidRPr="00435BC4">
              <w:rPr>
                <w:b/>
              </w:rPr>
              <w:t>TYPE</w:t>
            </w:r>
          </w:p>
        </w:tc>
        <w:tc>
          <w:tcPr>
            <w:tcW w:w="6655" w:type="dxa"/>
          </w:tcPr>
          <w:p w14:paraId="42D89F63" w14:textId="77777777" w:rsidR="00826247" w:rsidRPr="00435BC4" w:rsidRDefault="00826247" w:rsidP="00B65D10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</w:tr>
      <w:tr w:rsidR="00826247" w14:paraId="5926C0EF" w14:textId="77777777" w:rsidTr="00533DE5">
        <w:tc>
          <w:tcPr>
            <w:tcW w:w="1547" w:type="dxa"/>
            <w:vAlign w:val="bottom"/>
          </w:tcPr>
          <w:p w14:paraId="1AEE3789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48" w:type="dxa"/>
            <w:vAlign w:val="bottom"/>
          </w:tcPr>
          <w:p w14:paraId="3FD54A1A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655" w:type="dxa"/>
          </w:tcPr>
          <w:p w14:paraId="74889E49" w14:textId="367E1411" w:rsidR="00362411" w:rsidRDefault="00362411" w:rsidP="0036241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representation of </w:t>
            </w:r>
            <w:r w:rsidR="001001B6">
              <w:rPr>
                <w:rFonts w:ascii="Calibri" w:hAnsi="Calibri"/>
                <w:color w:val="000000"/>
              </w:rPr>
              <w:t xml:space="preserve">one of </w:t>
            </w:r>
            <w:r>
              <w:rPr>
                <w:rFonts w:ascii="Calibri" w:hAnsi="Calibri"/>
                <w:color w:val="000000"/>
              </w:rPr>
              <w:t>the following values:</w:t>
            </w:r>
          </w:p>
          <w:p w14:paraId="382D445D" w14:textId="77777777" w:rsidR="00362411" w:rsidRPr="00F35290" w:rsidRDefault="00362411" w:rsidP="00F3529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Flow Cell,</w:t>
            </w:r>
          </w:p>
          <w:p w14:paraId="3BA488B7" w14:textId="77777777" w:rsidR="00362411" w:rsidRPr="00F35290" w:rsidRDefault="00362411" w:rsidP="00F3529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SBS,</w:t>
            </w:r>
          </w:p>
          <w:p w14:paraId="321DA1A8" w14:textId="77777777" w:rsidR="00362411" w:rsidRPr="00F35290" w:rsidRDefault="00362411" w:rsidP="00F3529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 xml:space="preserve">Library Tube,        </w:t>
            </w:r>
          </w:p>
          <w:p w14:paraId="35CF8751" w14:textId="77777777" w:rsidR="00826247" w:rsidRPr="00F35290" w:rsidRDefault="00362411" w:rsidP="00F3529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Cluster,</w:t>
            </w:r>
          </w:p>
          <w:p w14:paraId="75870DBB" w14:textId="77777777" w:rsidR="00362411" w:rsidRPr="00F35290" w:rsidRDefault="00362411" w:rsidP="00F35290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Buffer</w:t>
            </w:r>
          </w:p>
        </w:tc>
      </w:tr>
      <w:tr w:rsidR="00826247" w14:paraId="601DF054" w14:textId="77777777" w:rsidTr="00533DE5">
        <w:tc>
          <w:tcPr>
            <w:tcW w:w="1547" w:type="dxa"/>
            <w:vAlign w:val="bottom"/>
          </w:tcPr>
          <w:p w14:paraId="3EC4705C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ExpirationDate</w:t>
            </w:r>
          </w:p>
        </w:tc>
        <w:tc>
          <w:tcPr>
            <w:tcW w:w="1148" w:type="dxa"/>
            <w:vAlign w:val="bottom"/>
          </w:tcPr>
          <w:p w14:paraId="1117439B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6655" w:type="dxa"/>
          </w:tcPr>
          <w:p w14:paraId="7D83766E" w14:textId="4569595B" w:rsidR="00005AB2" w:rsidRDefault="0036241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expiration date of the reagent kit</w:t>
            </w:r>
            <w:r w:rsidR="00991A50">
              <w:rPr>
                <w:rFonts w:ascii="Calibri" w:hAnsi="Calibri"/>
                <w:color w:val="000000"/>
              </w:rPr>
              <w:t xml:space="preserve">, formatted </w:t>
            </w:r>
            <w:r w:rsidR="000C71BE">
              <w:rPr>
                <w:rFonts w:ascii="Calibri" w:hAnsi="Calibri"/>
                <w:color w:val="000000"/>
              </w:rPr>
              <w:t xml:space="preserve">in </w:t>
            </w:r>
            <w:r w:rsidR="00005AB2">
              <w:rPr>
                <w:rFonts w:ascii="Calibri" w:hAnsi="Calibri"/>
                <w:color w:val="000000"/>
              </w:rPr>
              <w:t>the standard ISO 8601 format</w:t>
            </w:r>
            <w:r w:rsidR="00E622F0">
              <w:rPr>
                <w:rFonts w:ascii="Calibri" w:hAnsi="Calibri"/>
                <w:color w:val="000000"/>
              </w:rPr>
              <w:t>:</w:t>
            </w:r>
            <w:r w:rsidR="00005AB2">
              <w:rPr>
                <w:rFonts w:ascii="Calibri" w:hAnsi="Calibri"/>
                <w:color w:val="000000"/>
              </w:rPr>
              <w:t xml:space="preserve"> </w:t>
            </w:r>
          </w:p>
          <w:p w14:paraId="124F9172" w14:textId="70B27C76" w:rsidR="002118F3" w:rsidRDefault="002118F3" w:rsidP="00B65D1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11BC8D61" w14:textId="09888A53" w:rsidR="002A55E2" w:rsidRDefault="002A55E2" w:rsidP="00B65D1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562F3B96" w14:textId="6D0DD47D" w:rsidR="002A55E2" w:rsidRDefault="002A55E2" w:rsidP="00D34FE7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YYYY-MM-DDThh:</w:t>
            </w:r>
            <w:proofErr w:type="gramStart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mm:ss</w:t>
            </w:r>
            <w:proofErr w:type="gramEnd"/>
            <w:r w:rsidRPr="00005AB2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.sTZD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78789B28" w14:textId="45E55800" w:rsidR="00005AB2" w:rsidRDefault="00005AB2" w:rsidP="00B65D1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0A6DC541" w14:textId="6AE64F1F" w:rsidR="00005AB2" w:rsidRDefault="00005AB2" w:rsidP="00B65D1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Where:</w:t>
            </w:r>
          </w:p>
          <w:p w14:paraId="20764CC7" w14:textId="756C3326" w:rsidR="00005AB2" w:rsidRDefault="00005AB2" w:rsidP="00B65D10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</w:p>
          <w:p w14:paraId="10B8FCC0" w14:textId="2EB5230E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YYYY = four-digit year</w:t>
            </w:r>
          </w:p>
          <w:p w14:paraId="23C5102B" w14:textId="6EFF500F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 = two-digit month (01=January, etc.)</w:t>
            </w:r>
          </w:p>
          <w:p w14:paraId="5A0A00DC" w14:textId="3114B0B1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DD = two-digit day of month (01 through 31)</w:t>
            </w:r>
          </w:p>
          <w:p w14:paraId="4CCFDD73" w14:textId="00DDC3BC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= two digits of hour (00 through 23) (am/pm NOT allowed)</w:t>
            </w:r>
          </w:p>
          <w:p w14:paraId="5D6F6356" w14:textId="794FBBB1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mm = two digits of minute (00 through 59)</w:t>
            </w:r>
          </w:p>
          <w:p w14:paraId="1542BCED" w14:textId="6D705CA0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ss</w:t>
            </w: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 = two digits of second (00 through 59)</w:t>
            </w:r>
          </w:p>
          <w:p w14:paraId="3C568C0A" w14:textId="76B0695F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s </w:t>
            </w: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= one or more digits representing a decimal fraction of a second</w:t>
            </w:r>
          </w:p>
          <w:p w14:paraId="1E2AF44A" w14:textId="3EA08FB9" w:rsidR="00005AB2" w:rsidRPr="00533DE5" w:rsidRDefault="00005AB2" w:rsidP="00533DE5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TZD </w:t>
            </w:r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= time zone designator (Z or +</w:t>
            </w:r>
            <w:proofErr w:type="spellStart"/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hh:mm</w:t>
            </w:r>
            <w:proofErr w:type="spellEnd"/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 xml:space="preserve"> or -</w:t>
            </w:r>
            <w:proofErr w:type="spellStart"/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hh:mm</w:t>
            </w:r>
            <w:proofErr w:type="spellEnd"/>
            <w:r w:rsidRPr="00533DE5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  <w:p w14:paraId="44893E0A" w14:textId="7DE0E9F1" w:rsidR="00826247" w:rsidRPr="00D34FE7" w:rsidRDefault="000C71BE" w:rsidP="00D34FE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 example: </w:t>
            </w:r>
            <w:r w:rsidRPr="00991A50">
              <w:rPr>
                <w:rFonts w:ascii="Calibri" w:hAnsi="Calibri"/>
                <w:color w:val="000000"/>
              </w:rPr>
              <w:t>2018-05-16T07:07:23.3842218-07:00</w:t>
            </w:r>
          </w:p>
        </w:tc>
      </w:tr>
      <w:tr w:rsidR="00826247" w14:paraId="74A4793F" w14:textId="77777777" w:rsidTr="00533DE5">
        <w:tc>
          <w:tcPr>
            <w:tcW w:w="1547" w:type="dxa"/>
            <w:vAlign w:val="bottom"/>
          </w:tcPr>
          <w:p w14:paraId="7799B987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LotNumber</w:t>
            </w:r>
            <w:proofErr w:type="spellEnd"/>
          </w:p>
        </w:tc>
        <w:tc>
          <w:tcPr>
            <w:tcW w:w="1148" w:type="dxa"/>
            <w:vAlign w:val="bottom"/>
          </w:tcPr>
          <w:p w14:paraId="5F6F6946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655" w:type="dxa"/>
          </w:tcPr>
          <w:p w14:paraId="50269EBC" w14:textId="387BC467" w:rsidR="00826247" w:rsidRDefault="0036241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lot number of the reagent kit</w:t>
            </w:r>
            <w:r w:rsidR="000C71BE">
              <w:rPr>
                <w:rFonts w:ascii="Calibri" w:hAnsi="Calibri"/>
                <w:color w:val="000000"/>
              </w:rPr>
              <w:t>.</w:t>
            </w:r>
          </w:p>
        </w:tc>
      </w:tr>
      <w:tr w:rsidR="00826247" w14:paraId="562C4FBC" w14:textId="77777777" w:rsidTr="00533DE5">
        <w:tc>
          <w:tcPr>
            <w:tcW w:w="1547" w:type="dxa"/>
            <w:vAlign w:val="bottom"/>
          </w:tcPr>
          <w:p w14:paraId="64CC55C1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SerialNumber</w:t>
            </w:r>
            <w:proofErr w:type="spellEnd"/>
          </w:p>
        </w:tc>
        <w:tc>
          <w:tcPr>
            <w:tcW w:w="1148" w:type="dxa"/>
            <w:vAlign w:val="bottom"/>
          </w:tcPr>
          <w:p w14:paraId="0E02AE4C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655" w:type="dxa"/>
          </w:tcPr>
          <w:p w14:paraId="17E563A4" w14:textId="7F2A7503" w:rsidR="00826247" w:rsidRDefault="0036241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serial number of the reagent kit</w:t>
            </w:r>
            <w:r w:rsidR="000C71BE">
              <w:rPr>
                <w:rFonts w:ascii="Calibri" w:hAnsi="Calibri"/>
                <w:color w:val="000000"/>
              </w:rPr>
              <w:t>.</w:t>
            </w:r>
          </w:p>
        </w:tc>
      </w:tr>
      <w:tr w:rsidR="00826247" w14:paraId="7C740514" w14:textId="77777777" w:rsidTr="00533DE5">
        <w:tc>
          <w:tcPr>
            <w:tcW w:w="1547" w:type="dxa"/>
            <w:vAlign w:val="bottom"/>
          </w:tcPr>
          <w:p w14:paraId="7CFBD23C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PartNumber</w:t>
            </w:r>
            <w:proofErr w:type="spellEnd"/>
          </w:p>
        </w:tc>
        <w:tc>
          <w:tcPr>
            <w:tcW w:w="1148" w:type="dxa"/>
            <w:vAlign w:val="bottom"/>
          </w:tcPr>
          <w:p w14:paraId="63BD3A10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655" w:type="dxa"/>
          </w:tcPr>
          <w:p w14:paraId="6D6951CD" w14:textId="1AD7ECE0" w:rsidR="00826247" w:rsidRDefault="0036241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part number of the reagent kit</w:t>
            </w:r>
            <w:r w:rsidR="000C71BE">
              <w:rPr>
                <w:rFonts w:ascii="Calibri" w:hAnsi="Calibri"/>
                <w:color w:val="000000"/>
              </w:rPr>
              <w:t>.</w:t>
            </w:r>
          </w:p>
        </w:tc>
      </w:tr>
      <w:tr w:rsidR="00826247" w14:paraId="2AF5C346" w14:textId="77777777" w:rsidTr="00533DE5">
        <w:tc>
          <w:tcPr>
            <w:tcW w:w="1547" w:type="dxa"/>
            <w:vAlign w:val="bottom"/>
          </w:tcPr>
          <w:p w14:paraId="09F3C7C8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</w:t>
            </w:r>
          </w:p>
        </w:tc>
        <w:tc>
          <w:tcPr>
            <w:tcW w:w="1148" w:type="dxa"/>
            <w:vAlign w:val="bottom"/>
          </w:tcPr>
          <w:p w14:paraId="6843EC57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655" w:type="dxa"/>
          </w:tcPr>
          <w:p w14:paraId="10CEB7A6" w14:textId="6DF7EE5F" w:rsidR="002C734E" w:rsidRPr="001729E0" w:rsidRDefault="002C734E" w:rsidP="008506A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 string representation of </w:t>
            </w:r>
            <w:r w:rsidR="001001B6">
              <w:rPr>
                <w:rFonts w:ascii="Calibri" w:hAnsi="Calibri"/>
                <w:color w:val="000000"/>
              </w:rPr>
              <w:t xml:space="preserve">one of </w:t>
            </w:r>
            <w:r>
              <w:rPr>
                <w:rFonts w:ascii="Calibri" w:hAnsi="Calibri"/>
                <w:color w:val="000000"/>
              </w:rPr>
              <w:t>the following values:</w:t>
            </w:r>
          </w:p>
          <w:p w14:paraId="65682050" w14:textId="77777777" w:rsidR="002C734E" w:rsidRPr="00F35290" w:rsidRDefault="002C734E" w:rsidP="00F3529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S2,</w:t>
            </w:r>
          </w:p>
          <w:p w14:paraId="66AC8210" w14:textId="77777777" w:rsidR="002C734E" w:rsidRPr="00F35290" w:rsidRDefault="002C734E" w:rsidP="00F3529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S1,</w:t>
            </w:r>
          </w:p>
          <w:p w14:paraId="03069A53" w14:textId="0AC91276" w:rsidR="002C734E" w:rsidRPr="00F35290" w:rsidRDefault="002C734E" w:rsidP="00F3529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HTWashOnly</w:t>
            </w:r>
            <w:proofErr w:type="spellEnd"/>
            <w:r w:rsidRPr="00F35290">
              <w:rPr>
                <w:rFonts w:ascii="Calibri" w:hAnsi="Calibri"/>
                <w:color w:val="000000"/>
              </w:rPr>
              <w:t>,</w:t>
            </w:r>
          </w:p>
          <w:p w14:paraId="2F5B14F4" w14:textId="77777777" w:rsidR="002C734E" w:rsidRPr="00F35290" w:rsidRDefault="002C734E" w:rsidP="00F3529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proofErr w:type="spellStart"/>
            <w:r w:rsidRPr="00F35290">
              <w:rPr>
                <w:rFonts w:ascii="Calibri" w:hAnsi="Calibri"/>
                <w:color w:val="000000"/>
              </w:rPr>
              <w:t>LTWashOnly</w:t>
            </w:r>
            <w:proofErr w:type="spellEnd"/>
            <w:r w:rsidRPr="00F35290">
              <w:rPr>
                <w:rFonts w:ascii="Calibri" w:hAnsi="Calibri"/>
                <w:color w:val="000000"/>
              </w:rPr>
              <w:t>,</w:t>
            </w:r>
          </w:p>
          <w:p w14:paraId="0710F795" w14:textId="77777777" w:rsidR="00826247" w:rsidRDefault="002C734E" w:rsidP="00F35290">
            <w:pPr>
              <w:pStyle w:val="ListParagraph"/>
              <w:numPr>
                <w:ilvl w:val="0"/>
                <w:numId w:val="11"/>
              </w:numPr>
              <w:rPr>
                <w:ins w:id="162" w:author="Myslinski, Jeremy" w:date="2019-03-06T10:04:00Z"/>
                <w:rFonts w:ascii="Calibri" w:hAnsi="Calibri"/>
                <w:color w:val="000000"/>
              </w:rPr>
            </w:pPr>
            <w:r w:rsidRPr="00F35290">
              <w:rPr>
                <w:rFonts w:ascii="Calibri" w:hAnsi="Calibri"/>
                <w:color w:val="000000"/>
              </w:rPr>
              <w:t>S4</w:t>
            </w:r>
            <w:ins w:id="163" w:author="Myslinski, Jeremy" w:date="2019-03-06T10:04:00Z">
              <w:r w:rsidR="0009129D">
                <w:rPr>
                  <w:rFonts w:ascii="Calibri" w:hAnsi="Calibri"/>
                  <w:color w:val="000000"/>
                </w:rPr>
                <w:t>,</w:t>
              </w:r>
            </w:ins>
          </w:p>
          <w:p w14:paraId="543FB453" w14:textId="0497915D" w:rsidR="0009129D" w:rsidRPr="00F35290" w:rsidRDefault="0009129D" w:rsidP="00F35290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  <w:color w:val="000000"/>
              </w:rPr>
            </w:pPr>
            <w:ins w:id="164" w:author="Myslinski, Jeremy" w:date="2019-03-06T10:04:00Z">
              <w:r>
                <w:rPr>
                  <w:rFonts w:ascii="Calibri" w:hAnsi="Calibri"/>
                  <w:color w:val="000000"/>
                </w:rPr>
                <w:t>SP</w:t>
              </w:r>
            </w:ins>
          </w:p>
        </w:tc>
      </w:tr>
      <w:tr w:rsidR="00826247" w14:paraId="751779DB" w14:textId="77777777" w:rsidTr="00533DE5">
        <w:tc>
          <w:tcPr>
            <w:tcW w:w="1547" w:type="dxa"/>
            <w:vAlign w:val="bottom"/>
          </w:tcPr>
          <w:p w14:paraId="31511638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Cycles</w:t>
            </w:r>
          </w:p>
        </w:tc>
        <w:tc>
          <w:tcPr>
            <w:tcW w:w="1148" w:type="dxa"/>
            <w:vAlign w:val="bottom"/>
          </w:tcPr>
          <w:p w14:paraId="0ECE2841" w14:textId="77777777" w:rsidR="00826247" w:rsidRDefault="00826247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655" w:type="dxa"/>
          </w:tcPr>
          <w:p w14:paraId="15EB0B26" w14:textId="68A71FB8" w:rsidR="00826247" w:rsidRDefault="00362411" w:rsidP="00B65D1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supported cycles of the reagent kit</w:t>
            </w:r>
            <w:r w:rsidR="000C71BE"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20AACA96" w14:textId="77777777" w:rsidR="00B65D10" w:rsidRDefault="00B65D10" w:rsidP="00196506"/>
    <w:p w14:paraId="698E8A86" w14:textId="77777777" w:rsidR="00B61695" w:rsidRDefault="00B61695">
      <w:r>
        <w:br w:type="page"/>
      </w:r>
    </w:p>
    <w:p w14:paraId="532A9211" w14:textId="0A5DC005" w:rsidR="00B65D10" w:rsidRDefault="00B65D10" w:rsidP="00196506">
      <w:r>
        <w:lastRenderedPageBreak/>
        <w:t xml:space="preserve">In addition to the above, two </w:t>
      </w:r>
      <w:r w:rsidR="00A32AA8">
        <w:t>enumerations</w:t>
      </w:r>
      <w:r>
        <w:t xml:space="preserve"> are defined for </w:t>
      </w:r>
      <w:r w:rsidR="0020459D">
        <w:t xml:space="preserve">LIMS </w:t>
      </w:r>
      <w:r>
        <w:t>communications.</w:t>
      </w:r>
    </w:p>
    <w:p w14:paraId="23326B26" w14:textId="77777777" w:rsidR="00B65D10" w:rsidRDefault="00B65D10" w:rsidP="00196506"/>
    <w:p w14:paraId="60454388" w14:textId="77777777" w:rsidR="00B65D10" w:rsidRDefault="009A415E" w:rsidP="00270ECA">
      <w:pPr>
        <w:pStyle w:val="Heading2"/>
      </w:pPr>
      <w:bookmarkStart w:id="165" w:name="_Toc2759527"/>
      <w:r>
        <w:t xml:space="preserve">Enumeration: </w:t>
      </w:r>
      <w:proofErr w:type="spellStart"/>
      <w:r w:rsidR="00270ECA">
        <w:t>SequencingRunStatus</w:t>
      </w:r>
      <w:bookmarkEnd w:id="165"/>
      <w:proofErr w:type="spellEnd"/>
    </w:p>
    <w:p w14:paraId="5C3C911F" w14:textId="77777777" w:rsidR="00270ECA" w:rsidRDefault="00270ECA" w:rsidP="00270ECA"/>
    <w:p w14:paraId="1A982E80" w14:textId="4F5039D7" w:rsidR="001F3A26" w:rsidRDefault="001F3A26" w:rsidP="001F3A26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12</w:t>
      </w:r>
      <w:r w:rsidR="001C2120">
        <w:rPr>
          <w:noProof/>
        </w:rPr>
        <w:fldChar w:fldCharType="end"/>
      </w:r>
      <w:r>
        <w:t xml:space="preserve"> - </w:t>
      </w:r>
      <w:proofErr w:type="spellStart"/>
      <w:r>
        <w:t>SequencingRunStatus</w:t>
      </w:r>
      <w:proofErr w:type="spellEnd"/>
      <w:r>
        <w:t xml:space="preserve"> Enumeration</w:t>
      </w:r>
    </w:p>
    <w:p w14:paraId="5B3CAEFA" w14:textId="77777777" w:rsidR="00270ECA" w:rsidRPr="00A32AA8" w:rsidRDefault="00270ECA" w:rsidP="00270ECA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SequencingRunStatus</w:t>
      </w:r>
      <w:proofErr w:type="spellEnd"/>
    </w:p>
    <w:p w14:paraId="42119BCA" w14:textId="77777777" w:rsidR="00270ECA" w:rsidRPr="00A32AA8" w:rsidRDefault="00270ECA" w:rsidP="00270ECA">
      <w:pPr>
        <w:spacing w:after="0" w:line="240" w:lineRule="auto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{</w:t>
      </w:r>
    </w:p>
    <w:p w14:paraId="38926E99" w14:textId="77777777" w:rsidR="00270ECA" w:rsidRPr="00A32AA8" w:rsidRDefault="00270ECA" w:rsidP="00270ECA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RunStarted</w:t>
      </w:r>
      <w:proofErr w:type="spellEnd"/>
      <w:r w:rsidRPr="00A32AA8">
        <w:rPr>
          <w:sz w:val="20"/>
          <w:szCs w:val="20"/>
        </w:rPr>
        <w:t>,</w:t>
      </w:r>
    </w:p>
    <w:p w14:paraId="64A9B1BB" w14:textId="77777777" w:rsidR="00270ECA" w:rsidRPr="00A32AA8" w:rsidRDefault="00270ECA" w:rsidP="00270ECA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RunEndedByUser</w:t>
      </w:r>
      <w:proofErr w:type="spellEnd"/>
      <w:r w:rsidRPr="00A32AA8">
        <w:rPr>
          <w:sz w:val="20"/>
          <w:szCs w:val="20"/>
        </w:rPr>
        <w:t>,</w:t>
      </w:r>
    </w:p>
    <w:p w14:paraId="5D143E14" w14:textId="77777777" w:rsidR="00270ECA" w:rsidRPr="00A32AA8" w:rsidRDefault="00270ECA" w:rsidP="00270ECA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RunErroredOut</w:t>
      </w:r>
      <w:proofErr w:type="spellEnd"/>
      <w:r w:rsidRPr="00A32AA8">
        <w:rPr>
          <w:sz w:val="20"/>
          <w:szCs w:val="20"/>
        </w:rPr>
        <w:t>,</w:t>
      </w:r>
    </w:p>
    <w:p w14:paraId="6C9E7BBA" w14:textId="77777777" w:rsidR="00270ECA" w:rsidRPr="00A32AA8" w:rsidRDefault="00270ECA" w:rsidP="00270ECA">
      <w:pPr>
        <w:spacing w:after="0" w:line="240" w:lineRule="auto"/>
        <w:ind w:left="720" w:firstLine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RunCompletedSuccessfully</w:t>
      </w:r>
      <w:proofErr w:type="spellEnd"/>
    </w:p>
    <w:p w14:paraId="16FD6F15" w14:textId="77777777" w:rsidR="00270ECA" w:rsidRPr="00A32AA8" w:rsidRDefault="00270ECA" w:rsidP="00270ECA">
      <w:pPr>
        <w:spacing w:after="0" w:line="240" w:lineRule="auto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}</w:t>
      </w:r>
    </w:p>
    <w:p w14:paraId="1887F0EE" w14:textId="77777777" w:rsidR="00AC6C8E" w:rsidDel="00CB0DDA" w:rsidRDefault="00AC6C8E">
      <w:pPr>
        <w:spacing w:line="240" w:lineRule="auto"/>
        <w:rPr>
          <w:del w:id="166" w:author="Myslinski, Jeremy" w:date="2019-03-06T10:11:00Z"/>
        </w:rPr>
      </w:pPr>
    </w:p>
    <w:p w14:paraId="42B2DC96" w14:textId="77777777" w:rsidR="00AD1E31" w:rsidRDefault="00AD1E31" w:rsidP="00CB0DDA">
      <w:pPr>
        <w:pStyle w:val="Heading2"/>
        <w:numPr>
          <w:ilvl w:val="0"/>
          <w:numId w:val="0"/>
        </w:numPr>
        <w:pPrChange w:id="167" w:author="Myslinski, Jeremy" w:date="2019-03-06T10:11:00Z">
          <w:pPr>
            <w:pStyle w:val="Heading2"/>
          </w:pPr>
        </w:pPrChange>
      </w:pPr>
    </w:p>
    <w:p w14:paraId="62C52FB2" w14:textId="76B574BF" w:rsidR="00270ECA" w:rsidRDefault="009A415E" w:rsidP="00270ECA">
      <w:pPr>
        <w:pStyle w:val="Heading2"/>
      </w:pPr>
      <w:bookmarkStart w:id="168" w:name="_Toc2759528"/>
      <w:r>
        <w:t xml:space="preserve">Enumeration: </w:t>
      </w:r>
      <w:proofErr w:type="spellStart"/>
      <w:r w:rsidR="00270ECA">
        <w:t>SequencingInstrumentType</w:t>
      </w:r>
      <w:bookmarkEnd w:id="168"/>
      <w:proofErr w:type="spellEnd"/>
    </w:p>
    <w:p w14:paraId="41C3AB43" w14:textId="77777777" w:rsidR="00270ECA" w:rsidRDefault="00270ECA" w:rsidP="00270ECA"/>
    <w:p w14:paraId="0A8DFCE3" w14:textId="558E9FDC" w:rsidR="001F3A26" w:rsidRDefault="001F3A26" w:rsidP="001F3A26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13</w:t>
      </w:r>
      <w:r w:rsidR="001C2120">
        <w:rPr>
          <w:noProof/>
        </w:rPr>
        <w:fldChar w:fldCharType="end"/>
      </w:r>
      <w:r>
        <w:t xml:space="preserve">- </w:t>
      </w:r>
      <w:proofErr w:type="spellStart"/>
      <w:r>
        <w:t>SequencingInstrumentState</w:t>
      </w:r>
      <w:proofErr w:type="spellEnd"/>
      <w:r>
        <w:t xml:space="preserve"> Enumeration</w:t>
      </w:r>
    </w:p>
    <w:p w14:paraId="042B5840" w14:textId="77777777" w:rsidR="00270ECA" w:rsidRPr="00A32AA8" w:rsidRDefault="00270ECA" w:rsidP="00270ECA">
      <w:pPr>
        <w:spacing w:after="0"/>
        <w:ind w:left="720"/>
        <w:rPr>
          <w:sz w:val="20"/>
          <w:szCs w:val="20"/>
        </w:rPr>
      </w:pPr>
      <w:proofErr w:type="spellStart"/>
      <w:r w:rsidRPr="00A32AA8">
        <w:rPr>
          <w:sz w:val="20"/>
          <w:szCs w:val="20"/>
        </w:rPr>
        <w:t>SequencingInstrumentType</w:t>
      </w:r>
      <w:proofErr w:type="spellEnd"/>
    </w:p>
    <w:p w14:paraId="0DE5432E" w14:textId="77777777" w:rsidR="00270ECA" w:rsidRPr="00A32AA8" w:rsidRDefault="00270ECA" w:rsidP="00270ECA">
      <w:pPr>
        <w:spacing w:after="0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{</w:t>
      </w:r>
    </w:p>
    <w:p w14:paraId="2F4EEA78" w14:textId="77777777" w:rsidR="00270ECA" w:rsidRPr="00A32AA8" w:rsidRDefault="00270ECA" w:rsidP="00270ECA">
      <w:pPr>
        <w:spacing w:after="0"/>
        <w:ind w:left="720" w:firstLine="720"/>
        <w:rPr>
          <w:sz w:val="20"/>
          <w:szCs w:val="20"/>
        </w:rPr>
      </w:pPr>
      <w:r w:rsidRPr="00A32AA8">
        <w:rPr>
          <w:sz w:val="20"/>
          <w:szCs w:val="20"/>
        </w:rPr>
        <w:t>NovaSeq6000</w:t>
      </w:r>
    </w:p>
    <w:p w14:paraId="0185BE43" w14:textId="77777777" w:rsidR="00270ECA" w:rsidRDefault="00270ECA" w:rsidP="00270ECA">
      <w:pPr>
        <w:spacing w:after="0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}</w:t>
      </w:r>
    </w:p>
    <w:p w14:paraId="02E0BA74" w14:textId="77777777" w:rsidR="00944A5B" w:rsidRDefault="00944A5B" w:rsidP="00944A5B">
      <w:pPr>
        <w:spacing w:after="0"/>
        <w:rPr>
          <w:sz w:val="20"/>
          <w:szCs w:val="20"/>
        </w:rPr>
      </w:pPr>
    </w:p>
    <w:p w14:paraId="1BC8FC05" w14:textId="61CB027D" w:rsidR="00324E4E" w:rsidRDefault="00324E4E" w:rsidP="00324E4E">
      <w:pPr>
        <w:pStyle w:val="Heading2"/>
      </w:pPr>
      <w:bookmarkStart w:id="169" w:name="_Toc2759529"/>
      <w:r>
        <w:t xml:space="preserve">Enumeration: </w:t>
      </w:r>
      <w:proofErr w:type="spellStart"/>
      <w:r>
        <w:t>LimsErrors</w:t>
      </w:r>
      <w:bookmarkEnd w:id="169"/>
      <w:proofErr w:type="spellEnd"/>
    </w:p>
    <w:p w14:paraId="0878FBB3" w14:textId="77777777" w:rsidR="00324E4E" w:rsidRDefault="00324E4E" w:rsidP="00324E4E"/>
    <w:p w14:paraId="245CB821" w14:textId="4AD765DC" w:rsidR="00324E4E" w:rsidRDefault="00324E4E" w:rsidP="00324E4E">
      <w:pPr>
        <w:pStyle w:val="Caption"/>
        <w:keepNext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- </w:t>
      </w:r>
      <w:proofErr w:type="spellStart"/>
      <w:r>
        <w:t>LimsErrors</w:t>
      </w:r>
      <w:proofErr w:type="spellEnd"/>
      <w:r>
        <w:t xml:space="preserve"> Enumeration</w:t>
      </w:r>
    </w:p>
    <w:p w14:paraId="14108303" w14:textId="41EF1EE1" w:rsidR="00324E4E" w:rsidRPr="00A32AA8" w:rsidRDefault="00324E4E" w:rsidP="00324E4E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LimsErrors</w:t>
      </w:r>
      <w:proofErr w:type="spellEnd"/>
    </w:p>
    <w:p w14:paraId="587EC655" w14:textId="77777777" w:rsidR="00324E4E" w:rsidRPr="00A32AA8" w:rsidRDefault="00324E4E" w:rsidP="00324E4E">
      <w:pPr>
        <w:spacing w:after="0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{</w:t>
      </w:r>
    </w:p>
    <w:p w14:paraId="3BC67B44" w14:textId="79415485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GeneralLimsFailure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4873AEFA" w14:textId="568A922E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FlowCellLotNumberIssue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190C8D68" w14:textId="62B80E1C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FlowCellBarcodeNotFound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1199876E" w14:textId="6959739D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LibraryTubeLotNumberIssue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49ED46BA" w14:textId="4580E8DC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LibraryTubeBarcodeNotFound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2EBF1727" w14:textId="550BD72C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SbsLotNumberIssue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73E7F4E1" w14:textId="03252732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SbsBarcodeNotFound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24AA410B" w14:textId="51715114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ClusterLotNumberIssue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328E0CA7" w14:textId="2255AAD4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ClusterBarcodeNotFound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0E882B5A" w14:textId="51D97EDB" w:rsidR="00324E4E" w:rsidRPr="00212B6B" w:rsidRDefault="00324E4E" w:rsidP="0032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BufferLotNumberIssue</w:t>
      </w:r>
      <w:proofErr w:type="spellEnd"/>
      <w:r w:rsidRPr="00212B6B">
        <w:rPr>
          <w:rFonts w:cstheme="minorHAnsi"/>
          <w:color w:val="000000"/>
          <w:sz w:val="20"/>
          <w:szCs w:val="20"/>
        </w:rPr>
        <w:t>,</w:t>
      </w:r>
    </w:p>
    <w:p w14:paraId="128B8638" w14:textId="25C00222" w:rsidR="00324E4E" w:rsidRPr="00324E4E" w:rsidRDefault="00324E4E" w:rsidP="00212B6B">
      <w:pPr>
        <w:spacing w:after="0"/>
        <w:rPr>
          <w:rFonts w:cstheme="minorHAnsi"/>
          <w:sz w:val="20"/>
          <w:szCs w:val="20"/>
        </w:rPr>
      </w:pPr>
      <w:r w:rsidRPr="00212B6B">
        <w:rPr>
          <w:rFonts w:cstheme="minorHAnsi"/>
          <w:color w:val="000000"/>
          <w:sz w:val="20"/>
          <w:szCs w:val="20"/>
        </w:rPr>
        <w:t xml:space="preserve">        </w:t>
      </w:r>
      <w:r w:rsidRPr="00212B6B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212B6B">
        <w:rPr>
          <w:rFonts w:cstheme="minorHAnsi"/>
          <w:color w:val="000000"/>
          <w:sz w:val="20"/>
          <w:szCs w:val="20"/>
        </w:rPr>
        <w:t>BufferBarcodeNotFound</w:t>
      </w:r>
      <w:proofErr w:type="spellEnd"/>
    </w:p>
    <w:p w14:paraId="0DA8D5EF" w14:textId="77777777" w:rsidR="00324E4E" w:rsidRDefault="00324E4E" w:rsidP="00324E4E">
      <w:pPr>
        <w:spacing w:after="0"/>
        <w:ind w:left="720"/>
        <w:rPr>
          <w:sz w:val="20"/>
          <w:szCs w:val="20"/>
        </w:rPr>
      </w:pPr>
      <w:r w:rsidRPr="00A32AA8">
        <w:rPr>
          <w:sz w:val="20"/>
          <w:szCs w:val="20"/>
        </w:rPr>
        <w:t>}</w:t>
      </w:r>
    </w:p>
    <w:p w14:paraId="025DAAC5" w14:textId="77777777" w:rsidR="00B85EFF" w:rsidRDefault="00B85E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6CF023" w14:textId="2D2929BD" w:rsidR="00DF714A" w:rsidRDefault="00DF714A" w:rsidP="00DF714A">
      <w:pPr>
        <w:pStyle w:val="Heading1"/>
      </w:pPr>
      <w:bookmarkStart w:id="170" w:name="_Ref517880124"/>
      <w:bookmarkStart w:id="171" w:name="_Toc2759530"/>
      <w:r>
        <w:lastRenderedPageBreak/>
        <w:t>Authentication</w:t>
      </w:r>
      <w:bookmarkEnd w:id="170"/>
      <w:bookmarkEnd w:id="171"/>
    </w:p>
    <w:p w14:paraId="1445527F" w14:textId="77777777" w:rsidR="00944A5B" w:rsidRDefault="00944A5B" w:rsidP="00944A5B">
      <w:pPr>
        <w:spacing w:after="0"/>
      </w:pPr>
    </w:p>
    <w:p w14:paraId="6FF79A21" w14:textId="13F10A3A" w:rsidR="00E546F0" w:rsidRDefault="0020459D" w:rsidP="00944A5B">
      <w:pPr>
        <w:spacing w:after="0"/>
      </w:pPr>
      <w:r>
        <w:t xml:space="preserve">The </w:t>
      </w:r>
      <w:r w:rsidR="00DF714A">
        <w:t xml:space="preserve">NovaSeq </w:t>
      </w:r>
      <w:r>
        <w:t xml:space="preserve">Control Software uses </w:t>
      </w:r>
      <w:r w:rsidR="003804F6">
        <w:t>the</w:t>
      </w:r>
      <w:r w:rsidR="00DF714A">
        <w:t xml:space="preserve"> OAuth 2</w:t>
      </w:r>
      <w:r w:rsidR="00CA1C09">
        <w:t>.0</w:t>
      </w:r>
      <w:r w:rsidR="003804F6">
        <w:t xml:space="preserve"> framework</w:t>
      </w:r>
      <w:r w:rsidR="00F0255D">
        <w:t xml:space="preserve">, providing </w:t>
      </w:r>
      <w:r w:rsidR="00D049F3">
        <w:t>bearer token</w:t>
      </w:r>
      <w:r w:rsidR="00F0255D">
        <w:t>s</w:t>
      </w:r>
      <w:r w:rsidR="00DF714A">
        <w:t xml:space="preserve"> for authentication. </w:t>
      </w:r>
      <w:r w:rsidR="001B1580">
        <w:t xml:space="preserve">Specifically, </w:t>
      </w:r>
      <w:r w:rsidR="00DF714A">
        <w:t>the LIMS furn</w:t>
      </w:r>
      <w:r w:rsidR="00F0255D">
        <w:t xml:space="preserve">ished login page </w:t>
      </w:r>
      <w:r w:rsidR="00DF714A">
        <w:t xml:space="preserve">displayed in </w:t>
      </w:r>
      <w:r>
        <w:t xml:space="preserve">the </w:t>
      </w:r>
      <w:r w:rsidR="00DF714A">
        <w:t>NovaSeq Control Software</w:t>
      </w:r>
      <w:r w:rsidR="001B1580">
        <w:t xml:space="preserve"> provide</w:t>
      </w:r>
      <w:r w:rsidR="00251FE8">
        <w:t>s</w:t>
      </w:r>
      <w:r w:rsidR="001B1580">
        <w:t xml:space="preserve"> an access token via redirect URL </w:t>
      </w:r>
      <w:r w:rsidR="004A6216">
        <w:t>upon</w:t>
      </w:r>
      <w:r w:rsidR="001B1580">
        <w:t xml:space="preserve"> successful login. </w:t>
      </w:r>
    </w:p>
    <w:p w14:paraId="28A46F7A" w14:textId="475556F7" w:rsidR="000E625A" w:rsidRDefault="000E625A" w:rsidP="00944A5B">
      <w:pPr>
        <w:spacing w:after="0"/>
      </w:pPr>
    </w:p>
    <w:p w14:paraId="2FF60BB0" w14:textId="2D50BBD0" w:rsidR="000E625A" w:rsidRDefault="000E625A" w:rsidP="00944A5B">
      <w:pPr>
        <w:spacing w:after="0"/>
      </w:pPr>
      <w:r>
        <w:t>A token expiration time of at least 88 hours is recommended.</w:t>
      </w:r>
    </w:p>
    <w:p w14:paraId="08E0D608" w14:textId="77777777" w:rsidR="006554AF" w:rsidRDefault="006554AF" w:rsidP="00944A5B">
      <w:pPr>
        <w:spacing w:after="0"/>
      </w:pPr>
    </w:p>
    <w:p w14:paraId="347FB611" w14:textId="0106B745" w:rsidR="00E546F0" w:rsidRDefault="006554AF" w:rsidP="006554AF">
      <w:pPr>
        <w:pStyle w:val="Heading1"/>
      </w:pPr>
      <w:bookmarkStart w:id="172" w:name="_Ref517880204"/>
      <w:bookmarkStart w:id="173" w:name="_Toc2759531"/>
      <w:r>
        <w:t>Login Page</w:t>
      </w:r>
      <w:r w:rsidR="001C036C">
        <w:t xml:space="preserve"> and Redirect URL</w:t>
      </w:r>
      <w:bookmarkEnd w:id="172"/>
      <w:bookmarkEnd w:id="173"/>
    </w:p>
    <w:p w14:paraId="227876C1" w14:textId="77777777" w:rsidR="006554AF" w:rsidRDefault="006554AF" w:rsidP="006554AF"/>
    <w:p w14:paraId="02709605" w14:textId="53198653" w:rsidR="006554AF" w:rsidRDefault="006554AF" w:rsidP="006554AF">
      <w:r>
        <w:t>When requested, the LIMS service provide</w:t>
      </w:r>
      <w:r w:rsidR="0020459D">
        <w:t>s</w:t>
      </w:r>
      <w:r>
        <w:t xml:space="preserve"> NovaSeq Control Software </w:t>
      </w:r>
      <w:r w:rsidR="006106D4">
        <w:t xml:space="preserve">with </w:t>
      </w:r>
      <w:r>
        <w:t xml:space="preserve">a URL for a login page. </w:t>
      </w:r>
      <w:r w:rsidR="0020459D">
        <w:t xml:space="preserve">The </w:t>
      </w:r>
      <w:r>
        <w:t xml:space="preserve">NovaSeq Control Software </w:t>
      </w:r>
      <w:r w:rsidR="0020459D">
        <w:t xml:space="preserve">does </w:t>
      </w:r>
      <w:r>
        <w:t>not store any usernames or passwords used in the login page</w:t>
      </w:r>
      <w:r w:rsidR="0020459D">
        <w:t>.</w:t>
      </w:r>
      <w:r w:rsidR="00611B6E">
        <w:t xml:space="preserve"> </w:t>
      </w:r>
      <w:r w:rsidR="0020459D">
        <w:t>I</w:t>
      </w:r>
      <w:r>
        <w:t xml:space="preserve">t </w:t>
      </w:r>
      <w:r w:rsidR="0020459D">
        <w:t>uses</w:t>
      </w:r>
      <w:r>
        <w:t xml:space="preserve"> </w:t>
      </w:r>
      <w:r w:rsidR="0062223D">
        <w:t>the</w:t>
      </w:r>
      <w:r>
        <w:t xml:space="preserve"> token provided for authentication.</w:t>
      </w:r>
    </w:p>
    <w:p w14:paraId="35A2595D" w14:textId="29236806" w:rsidR="00BD4E36" w:rsidRDefault="006554AF" w:rsidP="006554AF">
      <w:r>
        <w:t xml:space="preserve">As with most LIMS situations, there is a need for user tracking. Since </w:t>
      </w:r>
      <w:r w:rsidR="0020459D">
        <w:t xml:space="preserve">the </w:t>
      </w:r>
      <w:r>
        <w:t>NovaSeq</w:t>
      </w:r>
      <w:r w:rsidR="0020459D">
        <w:t xml:space="preserve"> Control Software does not save</w:t>
      </w:r>
      <w:r>
        <w:t xml:space="preserve"> any user provided login information, the login server needs to return, in addition to the token, the username.</w:t>
      </w:r>
    </w:p>
    <w:p w14:paraId="02EB4B98" w14:textId="133A32FB" w:rsidR="00134C27" w:rsidRDefault="00BD4E36" w:rsidP="006554AF">
      <w:r>
        <w:t>The server shall</w:t>
      </w:r>
      <w:r w:rsidR="004F3AF5">
        <w:t xml:space="preserve"> provide the token and username by returning them in </w:t>
      </w:r>
      <w:r>
        <w:t>redirect URL upon successful login.</w:t>
      </w:r>
      <w:r w:rsidR="004F3AF5">
        <w:t xml:space="preserve"> The redirect URL itself does not have to be an existing resource—it needs to contain the access token and username</w:t>
      </w:r>
      <w:r w:rsidR="003E0B4C">
        <w:t xml:space="preserve"> in the expected format </w:t>
      </w:r>
      <w:r w:rsidR="00576072">
        <w:t>(</w:t>
      </w:r>
      <w:r w:rsidR="0020459D">
        <w:t xml:space="preserve">shown in </w:t>
      </w:r>
      <w:r w:rsidR="00576072">
        <w:t xml:space="preserve">Figure </w:t>
      </w:r>
      <w:r w:rsidR="00B61695">
        <w:t>14</w:t>
      </w:r>
      <w:r w:rsidR="007C1675">
        <w:t>)</w:t>
      </w:r>
      <w:r w:rsidR="004F3AF5">
        <w:t xml:space="preserve">. </w:t>
      </w:r>
      <w:r w:rsidR="003E0B4C">
        <w:t xml:space="preserve">In addition, </w:t>
      </w:r>
      <w:r w:rsidR="0020459D">
        <w:t xml:space="preserve">the </w:t>
      </w:r>
      <w:r w:rsidR="00134C27">
        <w:t>NovaSeq Control Software requ</w:t>
      </w:r>
      <w:r w:rsidR="003E0B4C">
        <w:t>ire</w:t>
      </w:r>
      <w:r w:rsidR="0020459D">
        <w:t>s</w:t>
      </w:r>
      <w:r w:rsidR="003E0B4C">
        <w:t xml:space="preserve"> the redirect URL to contain </w:t>
      </w:r>
      <w:r w:rsidR="00684836">
        <w:t>the</w:t>
      </w:r>
      <w:r w:rsidR="00A71E2D">
        <w:t xml:space="preserve"> return</w:t>
      </w:r>
      <w:r w:rsidR="00684836">
        <w:t xml:space="preserve"> status of user login, </w:t>
      </w:r>
      <w:r w:rsidR="0020459D">
        <w:t xml:space="preserve">which is </w:t>
      </w:r>
      <w:r w:rsidR="007D46B1">
        <w:t>either</w:t>
      </w:r>
      <w:r w:rsidR="00684836">
        <w:t xml:space="preserve"> Success or Error. </w:t>
      </w:r>
    </w:p>
    <w:p w14:paraId="2D91FDE0" w14:textId="3AC27198" w:rsidR="00DB01E8" w:rsidRDefault="0020459D" w:rsidP="006554AF">
      <w:r>
        <w:t>The foll</w:t>
      </w:r>
      <w:r w:rsidR="00611B6E">
        <w:t>o</w:t>
      </w:r>
      <w:r>
        <w:t xml:space="preserve">wing </w:t>
      </w:r>
      <w:r w:rsidR="004F3AF5">
        <w:t>is an example of a redirect URL that</w:t>
      </w:r>
      <w:r>
        <w:t xml:space="preserve"> the</w:t>
      </w:r>
      <w:r w:rsidR="004F3AF5">
        <w:t xml:space="preserve"> NovaSeq Control Software expects on successful login</w:t>
      </w:r>
      <w:r w:rsidR="0063595E">
        <w:t xml:space="preserve"> to LIMS</w:t>
      </w:r>
      <w:r w:rsidR="004F3AF5">
        <w:t>:</w:t>
      </w:r>
    </w:p>
    <w:p w14:paraId="222D2317" w14:textId="77777777" w:rsidR="00DB01E8" w:rsidRDefault="00DB01E8" w:rsidP="006554AF"/>
    <w:p w14:paraId="148B03B9" w14:textId="32CE45C7" w:rsidR="004F3AF5" w:rsidRDefault="004F3AF5" w:rsidP="0063595E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14</w:t>
      </w:r>
      <w:r w:rsidR="001C2120">
        <w:rPr>
          <w:noProof/>
        </w:rPr>
        <w:fldChar w:fldCharType="end"/>
      </w:r>
      <w:r>
        <w:t xml:space="preserve"> – Successful Login Redirect URL</w:t>
      </w:r>
    </w:p>
    <w:p w14:paraId="79E6EEF9" w14:textId="732794FC" w:rsidR="004F3AF5" w:rsidRPr="0063595E" w:rsidRDefault="004F3AF5" w:rsidP="006554AF">
      <w:pPr>
        <w:rPr>
          <w:b/>
          <w:sz w:val="20"/>
          <w:szCs w:val="20"/>
        </w:rPr>
      </w:pPr>
      <w:r w:rsidRPr="0063595E">
        <w:rPr>
          <w:b/>
          <w:sz w:val="20"/>
          <w:szCs w:val="20"/>
        </w:rPr>
        <w:t>https://limsserverlurl.illumina.com/Success</w:t>
      </w:r>
      <w:r w:rsidR="0063595E" w:rsidRPr="0063595E">
        <w:rPr>
          <w:b/>
          <w:sz w:val="20"/>
          <w:szCs w:val="20"/>
        </w:rPr>
        <w:t xml:space="preserve">?accessToken= </w:t>
      </w:r>
      <w:proofErr w:type="spellStart"/>
      <w:r w:rsidR="0063595E" w:rsidRPr="0063595E">
        <w:rPr>
          <w:b/>
          <w:sz w:val="20"/>
          <w:szCs w:val="20"/>
        </w:rPr>
        <w:t>sampleToken&amp;userName</w:t>
      </w:r>
      <w:proofErr w:type="spellEnd"/>
      <w:r w:rsidR="0063595E" w:rsidRPr="0063595E">
        <w:rPr>
          <w:b/>
          <w:sz w:val="20"/>
          <w:szCs w:val="20"/>
        </w:rPr>
        <w:t>= user</w:t>
      </w:r>
    </w:p>
    <w:p w14:paraId="7D8FB48D" w14:textId="77777777" w:rsidR="0063595E" w:rsidRDefault="0063595E" w:rsidP="006554AF">
      <w:pPr>
        <w:rPr>
          <w:sz w:val="20"/>
          <w:szCs w:val="20"/>
        </w:rPr>
      </w:pPr>
    </w:p>
    <w:p w14:paraId="54C534AB" w14:textId="380EA606" w:rsidR="00DB01E8" w:rsidRDefault="00FF5326" w:rsidP="00DB01E8">
      <w:r>
        <w:t>When</w:t>
      </w:r>
      <w:r w:rsidR="00016E66">
        <w:t xml:space="preserve"> the</w:t>
      </w:r>
      <w:r>
        <w:t xml:space="preserve"> LIMS user</w:t>
      </w:r>
      <w:r w:rsidR="00016E66">
        <w:t xml:space="preserve"> login</w:t>
      </w:r>
      <w:r>
        <w:t xml:space="preserve"> fails or the server encounters an error </w:t>
      </w:r>
      <w:r w:rsidR="00173609">
        <w:t>o</w:t>
      </w:r>
      <w:r>
        <w:t xml:space="preserve">n login, </w:t>
      </w:r>
      <w:r w:rsidR="0020459D">
        <w:t xml:space="preserve">the </w:t>
      </w:r>
      <w:r>
        <w:t>NovaSeq Control Software expect</w:t>
      </w:r>
      <w:r w:rsidR="0020459D">
        <w:t>s</w:t>
      </w:r>
      <w:r>
        <w:t xml:space="preserve"> the redirect URL to contain the word ERROR. Upon identifying an error status on login, </w:t>
      </w:r>
      <w:r w:rsidR="0020459D">
        <w:t xml:space="preserve">the </w:t>
      </w:r>
      <w:r>
        <w:t xml:space="preserve">NovaSeq Control Software </w:t>
      </w:r>
      <w:r w:rsidR="0020459D">
        <w:t xml:space="preserve">does </w:t>
      </w:r>
      <w:r>
        <w:t>not</w:t>
      </w:r>
      <w:r w:rsidR="00D87A25">
        <w:t xml:space="preserve"> attempt</w:t>
      </w:r>
      <w:r>
        <w:t xml:space="preserve"> </w:t>
      </w:r>
      <w:r w:rsidR="0020459D">
        <w:t xml:space="preserve">to </w:t>
      </w:r>
      <w:r>
        <w:t>retrieve the username and access token.</w:t>
      </w:r>
    </w:p>
    <w:p w14:paraId="532B4D68" w14:textId="77777777" w:rsidR="00DB01E8" w:rsidRDefault="00DB01E8" w:rsidP="006554AF">
      <w:pPr>
        <w:rPr>
          <w:sz w:val="20"/>
          <w:szCs w:val="20"/>
        </w:rPr>
      </w:pPr>
    </w:p>
    <w:p w14:paraId="1CD24DE7" w14:textId="5FE11F24" w:rsidR="008142FF" w:rsidRDefault="008142FF" w:rsidP="008142FF">
      <w:pPr>
        <w:pStyle w:val="Caption"/>
        <w:keepNext/>
      </w:pPr>
      <w:r>
        <w:t xml:space="preserve">Figure </w:t>
      </w:r>
      <w:r w:rsidR="001C2120">
        <w:rPr>
          <w:noProof/>
        </w:rPr>
        <w:fldChar w:fldCharType="begin"/>
      </w:r>
      <w:r w:rsidR="001C2120">
        <w:rPr>
          <w:noProof/>
        </w:rPr>
        <w:instrText xml:space="preserve"> SEQ Figure \* ARABIC </w:instrText>
      </w:r>
      <w:r w:rsidR="001C2120">
        <w:rPr>
          <w:noProof/>
        </w:rPr>
        <w:fldChar w:fldCharType="separate"/>
      </w:r>
      <w:r w:rsidR="00D452D8">
        <w:rPr>
          <w:noProof/>
        </w:rPr>
        <w:t>15</w:t>
      </w:r>
      <w:r w:rsidR="001C2120">
        <w:rPr>
          <w:noProof/>
        </w:rPr>
        <w:fldChar w:fldCharType="end"/>
      </w:r>
      <w:r>
        <w:t xml:space="preserve"> – Unsuccessful Login Redirect URL</w:t>
      </w:r>
    </w:p>
    <w:p w14:paraId="4B034CCB" w14:textId="5B05969D" w:rsidR="008142FF" w:rsidRPr="0063595E" w:rsidRDefault="008142FF" w:rsidP="008142FF">
      <w:pPr>
        <w:rPr>
          <w:b/>
          <w:sz w:val="20"/>
          <w:szCs w:val="20"/>
        </w:rPr>
      </w:pPr>
      <w:r w:rsidRPr="0063595E">
        <w:rPr>
          <w:b/>
          <w:sz w:val="20"/>
          <w:szCs w:val="20"/>
        </w:rPr>
        <w:t>https://limsserverlurl.illumina.com/</w:t>
      </w:r>
      <w:r w:rsidR="007730A7">
        <w:rPr>
          <w:b/>
          <w:sz w:val="20"/>
          <w:szCs w:val="20"/>
        </w:rPr>
        <w:t>Error</w:t>
      </w:r>
      <w:r w:rsidRPr="0063595E">
        <w:rPr>
          <w:b/>
          <w:sz w:val="20"/>
          <w:szCs w:val="20"/>
        </w:rPr>
        <w:t>?accessToken=&amp;userName=</w:t>
      </w:r>
    </w:p>
    <w:p w14:paraId="7F5B4CC6" w14:textId="3D77BCE8" w:rsidR="0063595E" w:rsidRDefault="0063595E" w:rsidP="006554AF">
      <w:pPr>
        <w:rPr>
          <w:ins w:id="174" w:author="Myslinski, Jeremy" w:date="2019-03-06T10:06:00Z"/>
          <w:sz w:val="20"/>
          <w:szCs w:val="20"/>
        </w:rPr>
      </w:pPr>
    </w:p>
    <w:p w14:paraId="3596E121" w14:textId="0D448B3F" w:rsidR="0009129D" w:rsidRDefault="0009129D" w:rsidP="0009129D">
      <w:pPr>
        <w:pStyle w:val="Heading1"/>
        <w:pPrChange w:id="175" w:author="Myslinski, Jeremy" w:date="2019-03-06T10:06:00Z">
          <w:pPr/>
        </w:pPrChange>
      </w:pPr>
      <w:bookmarkStart w:id="176" w:name="_Toc2759532"/>
      <w:ins w:id="177" w:author="Myslinski, Jeremy" w:date="2019-03-06T10:06:00Z">
        <w:r>
          <w:lastRenderedPageBreak/>
          <w:t>Change History</w:t>
        </w:r>
      </w:ins>
      <w:bookmarkEnd w:id="176"/>
    </w:p>
    <w:tbl>
      <w:tblPr>
        <w:tblStyle w:val="IlluminaOrange"/>
        <w:tblpPr w:leftFromText="180" w:rightFromText="180" w:vertAnchor="text" w:horzAnchor="page" w:tblpX="1400" w:tblpY="242"/>
        <w:tblW w:w="9360" w:type="dxa"/>
        <w:tblLook w:val="04A0" w:firstRow="1" w:lastRow="0" w:firstColumn="1" w:lastColumn="0" w:noHBand="0" w:noVBand="1"/>
      </w:tblPr>
      <w:tblGrid>
        <w:gridCol w:w="1416"/>
        <w:gridCol w:w="1409"/>
        <w:gridCol w:w="2227"/>
        <w:gridCol w:w="4308"/>
      </w:tblGrid>
      <w:tr w:rsidR="0009129D" w:rsidRPr="00DF02DE" w14:paraId="293DFD64" w14:textId="77777777" w:rsidTr="00B27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ins w:id="178" w:author="Myslinski, Jeremy" w:date="2019-03-06T10:05:00Z"/>
        </w:trPr>
        <w:tc>
          <w:tcPr>
            <w:tcW w:w="1416" w:type="dxa"/>
          </w:tcPr>
          <w:p w14:paraId="250E604B" w14:textId="77777777" w:rsidR="0009129D" w:rsidRPr="00DF02DE" w:rsidRDefault="0009129D" w:rsidP="00B27F02">
            <w:pPr>
              <w:keepNext/>
              <w:keepLines/>
              <w:rPr>
                <w:ins w:id="179" w:author="Myslinski, Jeremy" w:date="2019-03-06T10:05:00Z"/>
                <w:rFonts w:cs="Arial"/>
                <w:b w:val="0"/>
              </w:rPr>
            </w:pPr>
            <w:ins w:id="180" w:author="Myslinski, Jeremy" w:date="2019-03-06T10:05:00Z">
              <w:r>
                <w:rPr>
                  <w:rFonts w:cs="Arial"/>
                </w:rPr>
                <w:t>Version</w:t>
              </w:r>
            </w:ins>
          </w:p>
        </w:tc>
        <w:tc>
          <w:tcPr>
            <w:tcW w:w="1409" w:type="dxa"/>
          </w:tcPr>
          <w:p w14:paraId="3390F091" w14:textId="77777777" w:rsidR="0009129D" w:rsidRPr="00DF02DE" w:rsidRDefault="0009129D" w:rsidP="00B27F02">
            <w:pPr>
              <w:keepNext/>
              <w:keepLines/>
              <w:rPr>
                <w:ins w:id="181" w:author="Myslinski, Jeremy" w:date="2019-03-06T10:05:00Z"/>
                <w:rFonts w:cs="Arial"/>
                <w:b w:val="0"/>
              </w:rPr>
            </w:pPr>
            <w:ins w:id="182" w:author="Myslinski, Jeremy" w:date="2019-03-06T10:05:00Z">
              <w:r>
                <w:rPr>
                  <w:rFonts w:cs="Arial"/>
                </w:rPr>
                <w:t>ER</w:t>
              </w:r>
              <w:r w:rsidRPr="00DF02DE">
                <w:rPr>
                  <w:rFonts w:cs="Arial"/>
                </w:rPr>
                <w:t>#</w:t>
              </w:r>
            </w:ins>
          </w:p>
        </w:tc>
        <w:tc>
          <w:tcPr>
            <w:tcW w:w="2227" w:type="dxa"/>
          </w:tcPr>
          <w:p w14:paraId="5A69C3EA" w14:textId="77777777" w:rsidR="0009129D" w:rsidRPr="00DF02DE" w:rsidRDefault="0009129D" w:rsidP="00B27F02">
            <w:pPr>
              <w:keepNext/>
              <w:keepLines/>
              <w:rPr>
                <w:ins w:id="183" w:author="Myslinski, Jeremy" w:date="2019-03-06T10:05:00Z"/>
                <w:rFonts w:cs="Arial"/>
                <w:b w:val="0"/>
              </w:rPr>
            </w:pPr>
            <w:ins w:id="184" w:author="Myslinski, Jeremy" w:date="2019-03-06T10:05:00Z">
              <w:r w:rsidRPr="00DF02DE">
                <w:rPr>
                  <w:rFonts w:cs="Arial"/>
                </w:rPr>
                <w:t>Originator</w:t>
              </w:r>
            </w:ins>
          </w:p>
        </w:tc>
        <w:tc>
          <w:tcPr>
            <w:tcW w:w="4308" w:type="dxa"/>
          </w:tcPr>
          <w:p w14:paraId="268DCEA9" w14:textId="77777777" w:rsidR="0009129D" w:rsidRPr="00DF02DE" w:rsidRDefault="0009129D" w:rsidP="00B27F02">
            <w:pPr>
              <w:keepNext/>
              <w:keepLines/>
              <w:rPr>
                <w:ins w:id="185" w:author="Myslinski, Jeremy" w:date="2019-03-06T10:05:00Z"/>
                <w:rFonts w:cs="Arial"/>
                <w:b w:val="0"/>
              </w:rPr>
            </w:pPr>
            <w:ins w:id="186" w:author="Myslinski, Jeremy" w:date="2019-03-06T10:05:00Z">
              <w:r w:rsidRPr="00DF02DE">
                <w:rPr>
                  <w:rFonts w:cs="Arial"/>
                </w:rPr>
                <w:t>Description of Change</w:t>
              </w:r>
            </w:ins>
          </w:p>
        </w:tc>
      </w:tr>
      <w:tr w:rsidR="0009129D" w:rsidRPr="00DF02DE" w14:paraId="75CA6096" w14:textId="77777777" w:rsidTr="00B27F02">
        <w:trPr>
          <w:trHeight w:val="289"/>
          <w:ins w:id="187" w:author="Myslinski, Jeremy" w:date="2019-03-06T10:05:00Z"/>
        </w:trPr>
        <w:tc>
          <w:tcPr>
            <w:tcW w:w="1416" w:type="dxa"/>
          </w:tcPr>
          <w:p w14:paraId="4A2EB08E" w14:textId="77777777" w:rsidR="0009129D" w:rsidRPr="00DF02DE" w:rsidRDefault="0009129D" w:rsidP="00B27F02">
            <w:pPr>
              <w:rPr>
                <w:ins w:id="188" w:author="Myslinski, Jeremy" w:date="2019-03-06T10:05:00Z"/>
                <w:rFonts w:cs="Arial"/>
              </w:rPr>
            </w:pPr>
            <w:ins w:id="189" w:author="Myslinski, Jeremy" w:date="2019-03-06T10:05:00Z">
              <w:r w:rsidRPr="00DF02DE">
                <w:rPr>
                  <w:rFonts w:cs="Arial"/>
                </w:rPr>
                <w:t>00</w:t>
              </w:r>
            </w:ins>
          </w:p>
        </w:tc>
        <w:tc>
          <w:tcPr>
            <w:tcW w:w="1409" w:type="dxa"/>
          </w:tcPr>
          <w:p w14:paraId="7C381F82" w14:textId="77777777" w:rsidR="0009129D" w:rsidRPr="00DF02DE" w:rsidRDefault="0009129D" w:rsidP="00B27F02">
            <w:pPr>
              <w:rPr>
                <w:ins w:id="190" w:author="Myslinski, Jeremy" w:date="2019-03-06T10:05:00Z"/>
                <w:rFonts w:cs="Arial"/>
              </w:rPr>
            </w:pPr>
            <w:ins w:id="191" w:author="Myslinski, Jeremy" w:date="2019-03-06T10:05:00Z">
              <w:r>
                <w:rPr>
                  <w:rFonts w:cs="Arial"/>
                </w:rPr>
                <w:t>DIR Workflow</w:t>
              </w:r>
            </w:ins>
          </w:p>
        </w:tc>
        <w:tc>
          <w:tcPr>
            <w:tcW w:w="2227" w:type="dxa"/>
          </w:tcPr>
          <w:p w14:paraId="101DBBF6" w14:textId="77777777" w:rsidR="0009129D" w:rsidRPr="00DF02DE" w:rsidRDefault="0009129D" w:rsidP="00B27F02">
            <w:pPr>
              <w:rPr>
                <w:ins w:id="192" w:author="Myslinski, Jeremy" w:date="2019-03-06T10:05:00Z"/>
                <w:rFonts w:cs="Arial"/>
              </w:rPr>
            </w:pPr>
            <w:ins w:id="193" w:author="Myslinski, Jeremy" w:date="2019-03-06T10:05:00Z">
              <w:r>
                <w:rPr>
                  <w:rFonts w:cs="Arial"/>
                </w:rPr>
                <w:t>Jeremy Myslinski</w:t>
              </w:r>
            </w:ins>
          </w:p>
        </w:tc>
        <w:tc>
          <w:tcPr>
            <w:tcW w:w="4308" w:type="dxa"/>
          </w:tcPr>
          <w:p w14:paraId="5FC0780C" w14:textId="77777777" w:rsidR="0009129D" w:rsidRPr="00DF02DE" w:rsidRDefault="0009129D" w:rsidP="00B27F02">
            <w:pPr>
              <w:rPr>
                <w:ins w:id="194" w:author="Myslinski, Jeremy" w:date="2019-03-06T10:05:00Z"/>
                <w:rFonts w:cs="Arial"/>
              </w:rPr>
            </w:pPr>
            <w:ins w:id="195" w:author="Myslinski, Jeremy" w:date="2019-03-06T10:05:00Z">
              <w:r w:rsidRPr="00DF02DE">
                <w:rPr>
                  <w:rFonts w:cs="Arial"/>
                </w:rPr>
                <w:t>Initial Release</w:t>
              </w:r>
            </w:ins>
          </w:p>
        </w:tc>
      </w:tr>
      <w:tr w:rsidR="0009129D" w:rsidRPr="00DF02DE" w14:paraId="69DBAE5E" w14:textId="77777777" w:rsidTr="00B27F02">
        <w:trPr>
          <w:trHeight w:val="289"/>
          <w:ins w:id="196" w:author="Myslinski, Jeremy" w:date="2019-03-06T10:05:00Z"/>
        </w:trPr>
        <w:tc>
          <w:tcPr>
            <w:tcW w:w="1416" w:type="dxa"/>
          </w:tcPr>
          <w:p w14:paraId="6FE860D6" w14:textId="77777777" w:rsidR="0009129D" w:rsidRPr="00DF02DE" w:rsidRDefault="0009129D" w:rsidP="00B27F02">
            <w:pPr>
              <w:rPr>
                <w:ins w:id="197" w:author="Myslinski, Jeremy" w:date="2019-03-06T10:05:00Z"/>
                <w:rFonts w:cs="Arial"/>
              </w:rPr>
            </w:pPr>
            <w:ins w:id="198" w:author="Myslinski, Jeremy" w:date="2019-03-06T10:05:00Z">
              <w:r>
                <w:rPr>
                  <w:rFonts w:cs="Arial"/>
                </w:rPr>
                <w:t>01</w:t>
              </w:r>
            </w:ins>
          </w:p>
        </w:tc>
        <w:tc>
          <w:tcPr>
            <w:tcW w:w="1409" w:type="dxa"/>
          </w:tcPr>
          <w:p w14:paraId="40D7E5CE" w14:textId="77777777" w:rsidR="0009129D" w:rsidRDefault="0009129D" w:rsidP="00B27F02">
            <w:pPr>
              <w:rPr>
                <w:ins w:id="199" w:author="Myslinski, Jeremy" w:date="2019-03-06T10:05:00Z"/>
                <w:rFonts w:cs="Arial"/>
              </w:rPr>
            </w:pPr>
            <w:ins w:id="200" w:author="Myslinski, Jeremy" w:date="2019-03-06T10:05:00Z">
              <w:r>
                <w:rPr>
                  <w:rFonts w:cs="Arial"/>
                </w:rPr>
                <w:t>DIR Workflow</w:t>
              </w:r>
            </w:ins>
          </w:p>
        </w:tc>
        <w:tc>
          <w:tcPr>
            <w:tcW w:w="2227" w:type="dxa"/>
          </w:tcPr>
          <w:p w14:paraId="3597F79D" w14:textId="77777777" w:rsidR="0009129D" w:rsidRDefault="0009129D" w:rsidP="00B27F02">
            <w:pPr>
              <w:rPr>
                <w:ins w:id="201" w:author="Myslinski, Jeremy" w:date="2019-03-06T10:05:00Z"/>
                <w:rFonts w:cs="Arial"/>
              </w:rPr>
            </w:pPr>
            <w:ins w:id="202" w:author="Myslinski, Jeremy" w:date="2019-03-06T10:05:00Z">
              <w:r>
                <w:rPr>
                  <w:rFonts w:cs="Arial"/>
                </w:rPr>
                <w:t>Jeremy Myslinski</w:t>
              </w:r>
            </w:ins>
          </w:p>
        </w:tc>
        <w:tc>
          <w:tcPr>
            <w:tcW w:w="4308" w:type="dxa"/>
          </w:tcPr>
          <w:p w14:paraId="22030B78" w14:textId="77777777" w:rsidR="0009129D" w:rsidRPr="00DF02DE" w:rsidRDefault="0009129D" w:rsidP="00B27F02">
            <w:pPr>
              <w:rPr>
                <w:ins w:id="203" w:author="Myslinski, Jeremy" w:date="2019-03-06T10:05:00Z"/>
                <w:rFonts w:cs="Arial"/>
              </w:rPr>
            </w:pPr>
            <w:ins w:id="204" w:author="Myslinski, Jeremy" w:date="2019-03-06T10:05:00Z">
              <w:r>
                <w:rPr>
                  <w:rFonts w:cs="Arial"/>
                </w:rPr>
                <w:t>Revised LIMS API Document to include changes in the LIMS API used in NovaSeq Control Software 1.5.0.</w:t>
              </w:r>
            </w:ins>
          </w:p>
        </w:tc>
      </w:tr>
      <w:tr w:rsidR="0009129D" w:rsidRPr="00DF02DE" w14:paraId="35665F4C" w14:textId="77777777" w:rsidTr="00B27F02">
        <w:trPr>
          <w:trHeight w:val="289"/>
          <w:ins w:id="205" w:author="Myslinski, Jeremy" w:date="2019-03-06T10:05:00Z"/>
        </w:trPr>
        <w:tc>
          <w:tcPr>
            <w:tcW w:w="1416" w:type="dxa"/>
          </w:tcPr>
          <w:p w14:paraId="2BBD39B2" w14:textId="77777777" w:rsidR="0009129D" w:rsidRDefault="0009129D" w:rsidP="00B27F02">
            <w:pPr>
              <w:rPr>
                <w:ins w:id="206" w:author="Myslinski, Jeremy" w:date="2019-03-06T10:05:00Z"/>
                <w:rFonts w:cs="Arial"/>
              </w:rPr>
            </w:pPr>
            <w:ins w:id="207" w:author="Myslinski, Jeremy" w:date="2019-03-06T10:05:00Z">
              <w:r>
                <w:rPr>
                  <w:rFonts w:cs="Arial"/>
                </w:rPr>
                <w:t>02</w:t>
              </w:r>
            </w:ins>
          </w:p>
        </w:tc>
        <w:tc>
          <w:tcPr>
            <w:tcW w:w="1409" w:type="dxa"/>
          </w:tcPr>
          <w:p w14:paraId="155B2A92" w14:textId="77777777" w:rsidR="0009129D" w:rsidRDefault="0009129D" w:rsidP="00B27F02">
            <w:pPr>
              <w:rPr>
                <w:ins w:id="208" w:author="Myslinski, Jeremy" w:date="2019-03-06T10:05:00Z"/>
                <w:rFonts w:cs="Arial"/>
              </w:rPr>
            </w:pPr>
            <w:ins w:id="209" w:author="Myslinski, Jeremy" w:date="2019-03-06T10:05:00Z">
              <w:r>
                <w:rPr>
                  <w:rFonts w:cs="Arial"/>
                </w:rPr>
                <w:t>DIR Workflow</w:t>
              </w:r>
            </w:ins>
          </w:p>
        </w:tc>
        <w:tc>
          <w:tcPr>
            <w:tcW w:w="2227" w:type="dxa"/>
          </w:tcPr>
          <w:p w14:paraId="657CF2C3" w14:textId="79FEC27A" w:rsidR="0009129D" w:rsidRDefault="0009129D" w:rsidP="00B27F02">
            <w:pPr>
              <w:rPr>
                <w:ins w:id="210" w:author="Myslinski, Jeremy" w:date="2019-03-06T10:05:00Z"/>
                <w:rFonts w:cs="Arial"/>
              </w:rPr>
            </w:pPr>
            <w:ins w:id="211" w:author="Myslinski, Jeremy" w:date="2019-03-06T10:05:00Z">
              <w:r>
                <w:rPr>
                  <w:rFonts w:cs="Arial"/>
                </w:rPr>
                <w:t>Srdan Mih</w:t>
              </w:r>
            </w:ins>
            <w:ins w:id="212" w:author="Myslinski, Jeremy" w:date="2019-03-06T10:06:00Z">
              <w:r>
                <w:rPr>
                  <w:rFonts w:cs="Arial"/>
                </w:rPr>
                <w:t>ajlovic</w:t>
              </w:r>
            </w:ins>
          </w:p>
        </w:tc>
        <w:tc>
          <w:tcPr>
            <w:tcW w:w="4308" w:type="dxa"/>
          </w:tcPr>
          <w:p w14:paraId="057A06DF" w14:textId="17D87246" w:rsidR="0009129D" w:rsidRDefault="0009129D" w:rsidP="00B27F02">
            <w:pPr>
              <w:rPr>
                <w:ins w:id="213" w:author="Myslinski, Jeremy" w:date="2019-03-06T10:05:00Z"/>
                <w:rFonts w:cs="Arial"/>
              </w:rPr>
            </w:pPr>
            <w:ins w:id="214" w:author="Myslinski, Jeremy" w:date="2019-03-06T10:05:00Z">
              <w:r>
                <w:rPr>
                  <w:rFonts w:cs="Arial"/>
                </w:rPr>
                <w:t>Revised LIMS API Document to include changes in the LIMS API used in NovaSeq Control Software 1.</w:t>
              </w:r>
              <w:r>
                <w:rPr>
                  <w:rFonts w:cs="Arial"/>
                </w:rPr>
                <w:t>5.1</w:t>
              </w:r>
            </w:ins>
          </w:p>
        </w:tc>
      </w:tr>
      <w:tr w:rsidR="0009129D" w:rsidRPr="00DF02DE" w14:paraId="44850299" w14:textId="77777777" w:rsidTr="00B27F02">
        <w:trPr>
          <w:trHeight w:val="289"/>
          <w:ins w:id="215" w:author="Myslinski, Jeremy" w:date="2019-03-06T10:05:00Z"/>
        </w:trPr>
        <w:tc>
          <w:tcPr>
            <w:tcW w:w="1416" w:type="dxa"/>
          </w:tcPr>
          <w:p w14:paraId="7588C0FB" w14:textId="37AA5437" w:rsidR="0009129D" w:rsidRDefault="0009129D" w:rsidP="0009129D">
            <w:pPr>
              <w:rPr>
                <w:ins w:id="216" w:author="Myslinski, Jeremy" w:date="2019-03-06T10:05:00Z"/>
                <w:rFonts w:cs="Arial"/>
              </w:rPr>
            </w:pPr>
            <w:ins w:id="217" w:author="Myslinski, Jeremy" w:date="2019-03-06T10:05:00Z">
              <w:r>
                <w:rPr>
                  <w:rFonts w:cs="Arial"/>
                </w:rPr>
                <w:t>0</w:t>
              </w:r>
              <w:r>
                <w:rPr>
                  <w:rFonts w:cs="Arial"/>
                </w:rPr>
                <w:t>3</w:t>
              </w:r>
            </w:ins>
          </w:p>
        </w:tc>
        <w:tc>
          <w:tcPr>
            <w:tcW w:w="1409" w:type="dxa"/>
          </w:tcPr>
          <w:p w14:paraId="1A604C74" w14:textId="77F900FA" w:rsidR="0009129D" w:rsidRDefault="0009129D" w:rsidP="0009129D">
            <w:pPr>
              <w:rPr>
                <w:ins w:id="218" w:author="Myslinski, Jeremy" w:date="2019-03-06T10:05:00Z"/>
                <w:rFonts w:cs="Arial"/>
              </w:rPr>
            </w:pPr>
            <w:ins w:id="219" w:author="Myslinski, Jeremy" w:date="2019-03-06T10:05:00Z">
              <w:r>
                <w:rPr>
                  <w:rFonts w:cs="Arial"/>
                </w:rPr>
                <w:t>DIR Workflow</w:t>
              </w:r>
            </w:ins>
          </w:p>
        </w:tc>
        <w:tc>
          <w:tcPr>
            <w:tcW w:w="2227" w:type="dxa"/>
          </w:tcPr>
          <w:p w14:paraId="7B61CDF0" w14:textId="26A765DE" w:rsidR="0009129D" w:rsidRDefault="0009129D" w:rsidP="0009129D">
            <w:pPr>
              <w:rPr>
                <w:ins w:id="220" w:author="Myslinski, Jeremy" w:date="2019-03-06T10:05:00Z"/>
                <w:rFonts w:cs="Arial"/>
              </w:rPr>
            </w:pPr>
            <w:ins w:id="221" w:author="Myslinski, Jeremy" w:date="2019-03-06T10:05:00Z">
              <w:r>
                <w:rPr>
                  <w:rFonts w:cs="Arial"/>
                </w:rPr>
                <w:t>Jeremy Myslinski</w:t>
              </w:r>
            </w:ins>
          </w:p>
        </w:tc>
        <w:tc>
          <w:tcPr>
            <w:tcW w:w="4308" w:type="dxa"/>
          </w:tcPr>
          <w:p w14:paraId="72265B2F" w14:textId="00B1FF29" w:rsidR="0009129D" w:rsidRDefault="0009129D" w:rsidP="0009129D">
            <w:pPr>
              <w:rPr>
                <w:ins w:id="222" w:author="Myslinski, Jeremy" w:date="2019-03-06T10:05:00Z"/>
                <w:rFonts w:cs="Arial"/>
              </w:rPr>
            </w:pPr>
            <w:ins w:id="223" w:author="Myslinski, Jeremy" w:date="2019-03-06T10:05:00Z">
              <w:r>
                <w:rPr>
                  <w:rFonts w:cs="Arial"/>
                </w:rPr>
                <w:t>Revised LIMS API Document to include changes in the LIMS API used in NovaSeq Control Software 1.</w:t>
              </w:r>
              <w:r>
                <w:rPr>
                  <w:rFonts w:cs="Arial"/>
                </w:rPr>
                <w:t>6.0</w:t>
              </w:r>
            </w:ins>
          </w:p>
        </w:tc>
      </w:tr>
    </w:tbl>
    <w:p w14:paraId="3362A89F" w14:textId="77777777" w:rsidR="0009129D" w:rsidRPr="00C35B1C" w:rsidRDefault="0009129D" w:rsidP="0009129D">
      <w:pPr>
        <w:rPr>
          <w:ins w:id="224" w:author="Myslinski, Jeremy" w:date="2019-03-06T10:05:00Z"/>
        </w:rPr>
      </w:pPr>
    </w:p>
    <w:p w14:paraId="2BC624F6" w14:textId="77777777" w:rsidR="001F3A26" w:rsidRPr="006554AF" w:rsidRDefault="001F3A26" w:rsidP="001F3A26">
      <w:pPr>
        <w:spacing w:after="0"/>
      </w:pPr>
    </w:p>
    <w:sectPr w:rsidR="001F3A26" w:rsidRPr="0065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49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06725"/>
    <w:multiLevelType w:val="multilevel"/>
    <w:tmpl w:val="A7B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C32BC"/>
    <w:multiLevelType w:val="hybridMultilevel"/>
    <w:tmpl w:val="06DE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7745"/>
    <w:multiLevelType w:val="hybridMultilevel"/>
    <w:tmpl w:val="B67E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640"/>
    <w:multiLevelType w:val="multilevel"/>
    <w:tmpl w:val="40D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43DE1"/>
    <w:multiLevelType w:val="multilevel"/>
    <w:tmpl w:val="679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06FE8"/>
    <w:multiLevelType w:val="hybridMultilevel"/>
    <w:tmpl w:val="CAC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54B1"/>
    <w:multiLevelType w:val="hybridMultilevel"/>
    <w:tmpl w:val="B640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7718"/>
    <w:multiLevelType w:val="hybridMultilevel"/>
    <w:tmpl w:val="30CC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66580"/>
    <w:multiLevelType w:val="hybridMultilevel"/>
    <w:tmpl w:val="4588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B2AAF"/>
    <w:multiLevelType w:val="hybridMultilevel"/>
    <w:tmpl w:val="408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777"/>
    <w:multiLevelType w:val="multilevel"/>
    <w:tmpl w:val="40D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950D99"/>
    <w:multiLevelType w:val="hybridMultilevel"/>
    <w:tmpl w:val="8D54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E61CD"/>
    <w:multiLevelType w:val="hybridMultilevel"/>
    <w:tmpl w:val="8E1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0A5C"/>
    <w:multiLevelType w:val="hybridMultilevel"/>
    <w:tmpl w:val="435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4B55"/>
    <w:multiLevelType w:val="hybridMultilevel"/>
    <w:tmpl w:val="A158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F153A"/>
    <w:multiLevelType w:val="hybridMultilevel"/>
    <w:tmpl w:val="019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85612"/>
    <w:multiLevelType w:val="hybridMultilevel"/>
    <w:tmpl w:val="5736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13"/>
  </w:num>
  <w:num w:numId="15">
    <w:abstractNumId w:val="7"/>
  </w:num>
  <w:num w:numId="16">
    <w:abstractNumId w:val="9"/>
  </w:num>
  <w:num w:numId="17">
    <w:abstractNumId w:val="17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yslinski, Jeremy">
    <w15:presenceInfo w15:providerId="AD" w15:userId="S::jmyslinski@illumina.com::356bdd81-ed96-4b77-8c7e-40b3120a0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F8C"/>
    <w:rsid w:val="00000D23"/>
    <w:rsid w:val="00005AB2"/>
    <w:rsid w:val="00015398"/>
    <w:rsid w:val="00016E66"/>
    <w:rsid w:val="00072F42"/>
    <w:rsid w:val="00081A4B"/>
    <w:rsid w:val="0009129D"/>
    <w:rsid w:val="000976E5"/>
    <w:rsid w:val="000A356F"/>
    <w:rsid w:val="000A6B21"/>
    <w:rsid w:val="000B2C57"/>
    <w:rsid w:val="000C1908"/>
    <w:rsid w:val="000C71BE"/>
    <w:rsid w:val="000D289B"/>
    <w:rsid w:val="000E625A"/>
    <w:rsid w:val="001001B6"/>
    <w:rsid w:val="00111639"/>
    <w:rsid w:val="00112527"/>
    <w:rsid w:val="00114A3C"/>
    <w:rsid w:val="001215B3"/>
    <w:rsid w:val="001222D6"/>
    <w:rsid w:val="00134C27"/>
    <w:rsid w:val="00140047"/>
    <w:rsid w:val="00150188"/>
    <w:rsid w:val="00152AFC"/>
    <w:rsid w:val="0015431F"/>
    <w:rsid w:val="001729E0"/>
    <w:rsid w:val="00173609"/>
    <w:rsid w:val="00196506"/>
    <w:rsid w:val="001A153D"/>
    <w:rsid w:val="001A4441"/>
    <w:rsid w:val="001B1580"/>
    <w:rsid w:val="001C036C"/>
    <w:rsid w:val="001C2120"/>
    <w:rsid w:val="001C5158"/>
    <w:rsid w:val="001E10C1"/>
    <w:rsid w:val="001F3A26"/>
    <w:rsid w:val="0020459D"/>
    <w:rsid w:val="00204BF4"/>
    <w:rsid w:val="002118F3"/>
    <w:rsid w:val="00212B6B"/>
    <w:rsid w:val="00225371"/>
    <w:rsid w:val="00227013"/>
    <w:rsid w:val="002323EE"/>
    <w:rsid w:val="0024403C"/>
    <w:rsid w:val="00251FE8"/>
    <w:rsid w:val="00255CCF"/>
    <w:rsid w:val="00270ECA"/>
    <w:rsid w:val="0027414F"/>
    <w:rsid w:val="0028576E"/>
    <w:rsid w:val="00293F64"/>
    <w:rsid w:val="002A11B0"/>
    <w:rsid w:val="002A55E2"/>
    <w:rsid w:val="002B6AB2"/>
    <w:rsid w:val="002C734E"/>
    <w:rsid w:val="002C7FD9"/>
    <w:rsid w:val="002D305A"/>
    <w:rsid w:val="002E2438"/>
    <w:rsid w:val="002F48CC"/>
    <w:rsid w:val="00305319"/>
    <w:rsid w:val="00310365"/>
    <w:rsid w:val="00313ECC"/>
    <w:rsid w:val="00324713"/>
    <w:rsid w:val="00324E4E"/>
    <w:rsid w:val="0033077B"/>
    <w:rsid w:val="00362411"/>
    <w:rsid w:val="00363BEC"/>
    <w:rsid w:val="003705D4"/>
    <w:rsid w:val="00377A2C"/>
    <w:rsid w:val="003804F6"/>
    <w:rsid w:val="00381AB9"/>
    <w:rsid w:val="003853BC"/>
    <w:rsid w:val="00396EB3"/>
    <w:rsid w:val="003A3225"/>
    <w:rsid w:val="003B438E"/>
    <w:rsid w:val="003C2A9C"/>
    <w:rsid w:val="003C50D9"/>
    <w:rsid w:val="003E0B4C"/>
    <w:rsid w:val="00403AC1"/>
    <w:rsid w:val="0040532D"/>
    <w:rsid w:val="00435BC4"/>
    <w:rsid w:val="00435D3E"/>
    <w:rsid w:val="004539DA"/>
    <w:rsid w:val="004553B0"/>
    <w:rsid w:val="0047018E"/>
    <w:rsid w:val="00484CC1"/>
    <w:rsid w:val="004A474E"/>
    <w:rsid w:val="004A6216"/>
    <w:rsid w:val="004D1386"/>
    <w:rsid w:val="004F3AF5"/>
    <w:rsid w:val="00502C34"/>
    <w:rsid w:val="005143FB"/>
    <w:rsid w:val="00517297"/>
    <w:rsid w:val="00520B06"/>
    <w:rsid w:val="00533AC1"/>
    <w:rsid w:val="00533DE5"/>
    <w:rsid w:val="005672CC"/>
    <w:rsid w:val="00576072"/>
    <w:rsid w:val="00596138"/>
    <w:rsid w:val="005D0AF5"/>
    <w:rsid w:val="005D1533"/>
    <w:rsid w:val="005D1BE7"/>
    <w:rsid w:val="005D7082"/>
    <w:rsid w:val="005E17A8"/>
    <w:rsid w:val="005F0817"/>
    <w:rsid w:val="005F179F"/>
    <w:rsid w:val="005F2DA4"/>
    <w:rsid w:val="00604B86"/>
    <w:rsid w:val="00605878"/>
    <w:rsid w:val="006106D4"/>
    <w:rsid w:val="00611B6E"/>
    <w:rsid w:val="00616159"/>
    <w:rsid w:val="0062223D"/>
    <w:rsid w:val="00627D7D"/>
    <w:rsid w:val="0063595E"/>
    <w:rsid w:val="00636C61"/>
    <w:rsid w:val="00637189"/>
    <w:rsid w:val="006372BD"/>
    <w:rsid w:val="00641A04"/>
    <w:rsid w:val="00642737"/>
    <w:rsid w:val="006477B0"/>
    <w:rsid w:val="00652C25"/>
    <w:rsid w:val="00652F58"/>
    <w:rsid w:val="00652FCE"/>
    <w:rsid w:val="006554AF"/>
    <w:rsid w:val="00660123"/>
    <w:rsid w:val="00684836"/>
    <w:rsid w:val="006B67C5"/>
    <w:rsid w:val="006C6263"/>
    <w:rsid w:val="006C71B1"/>
    <w:rsid w:val="006E09B9"/>
    <w:rsid w:val="006E203F"/>
    <w:rsid w:val="006F09A1"/>
    <w:rsid w:val="006F327A"/>
    <w:rsid w:val="006F4738"/>
    <w:rsid w:val="00713DAD"/>
    <w:rsid w:val="00716740"/>
    <w:rsid w:val="00730996"/>
    <w:rsid w:val="00737440"/>
    <w:rsid w:val="007434D0"/>
    <w:rsid w:val="00744EAA"/>
    <w:rsid w:val="00754A8F"/>
    <w:rsid w:val="007551DB"/>
    <w:rsid w:val="0077005A"/>
    <w:rsid w:val="007730A7"/>
    <w:rsid w:val="00775FB8"/>
    <w:rsid w:val="00781F3D"/>
    <w:rsid w:val="007A2D7D"/>
    <w:rsid w:val="007A66D7"/>
    <w:rsid w:val="007C07D1"/>
    <w:rsid w:val="007C1675"/>
    <w:rsid w:val="007D4529"/>
    <w:rsid w:val="007D46B1"/>
    <w:rsid w:val="007E1A26"/>
    <w:rsid w:val="007F4496"/>
    <w:rsid w:val="007F4B49"/>
    <w:rsid w:val="00805FE2"/>
    <w:rsid w:val="008142FF"/>
    <w:rsid w:val="008254EA"/>
    <w:rsid w:val="00826247"/>
    <w:rsid w:val="00831EDE"/>
    <w:rsid w:val="008404F4"/>
    <w:rsid w:val="008506A2"/>
    <w:rsid w:val="0086264E"/>
    <w:rsid w:val="008702D3"/>
    <w:rsid w:val="00874697"/>
    <w:rsid w:val="00877DE8"/>
    <w:rsid w:val="008A1C86"/>
    <w:rsid w:val="008B02D9"/>
    <w:rsid w:val="008B76BE"/>
    <w:rsid w:val="008C4AA1"/>
    <w:rsid w:val="008E1B19"/>
    <w:rsid w:val="00901F2A"/>
    <w:rsid w:val="00905877"/>
    <w:rsid w:val="00911D8E"/>
    <w:rsid w:val="009313AD"/>
    <w:rsid w:val="00932946"/>
    <w:rsid w:val="00936835"/>
    <w:rsid w:val="00944A5B"/>
    <w:rsid w:val="00950C0C"/>
    <w:rsid w:val="00976CBE"/>
    <w:rsid w:val="00977A3F"/>
    <w:rsid w:val="0098023C"/>
    <w:rsid w:val="0098034E"/>
    <w:rsid w:val="00991A50"/>
    <w:rsid w:val="009A415E"/>
    <w:rsid w:val="009B7149"/>
    <w:rsid w:val="009C3897"/>
    <w:rsid w:val="009C5F00"/>
    <w:rsid w:val="009D112E"/>
    <w:rsid w:val="009D114D"/>
    <w:rsid w:val="009D31AE"/>
    <w:rsid w:val="009D7A1B"/>
    <w:rsid w:val="009E2A69"/>
    <w:rsid w:val="009E35F1"/>
    <w:rsid w:val="009F05ED"/>
    <w:rsid w:val="00A20599"/>
    <w:rsid w:val="00A20F36"/>
    <w:rsid w:val="00A25857"/>
    <w:rsid w:val="00A32AA8"/>
    <w:rsid w:val="00A55017"/>
    <w:rsid w:val="00A56F26"/>
    <w:rsid w:val="00A71E2D"/>
    <w:rsid w:val="00A96F2D"/>
    <w:rsid w:val="00AB1CB2"/>
    <w:rsid w:val="00AC0C46"/>
    <w:rsid w:val="00AC3F8C"/>
    <w:rsid w:val="00AC6C8E"/>
    <w:rsid w:val="00AD1E31"/>
    <w:rsid w:val="00AE0DC9"/>
    <w:rsid w:val="00AE417B"/>
    <w:rsid w:val="00B05A7E"/>
    <w:rsid w:val="00B36A1C"/>
    <w:rsid w:val="00B40972"/>
    <w:rsid w:val="00B5394A"/>
    <w:rsid w:val="00B61695"/>
    <w:rsid w:val="00B65D10"/>
    <w:rsid w:val="00B85EFF"/>
    <w:rsid w:val="00B87C08"/>
    <w:rsid w:val="00B902A9"/>
    <w:rsid w:val="00BC6D14"/>
    <w:rsid w:val="00BD1180"/>
    <w:rsid w:val="00BD4E36"/>
    <w:rsid w:val="00BE54C0"/>
    <w:rsid w:val="00BF22CB"/>
    <w:rsid w:val="00C0627C"/>
    <w:rsid w:val="00C0741A"/>
    <w:rsid w:val="00C15B3C"/>
    <w:rsid w:val="00C16ED7"/>
    <w:rsid w:val="00C3306F"/>
    <w:rsid w:val="00C35054"/>
    <w:rsid w:val="00C71F86"/>
    <w:rsid w:val="00C73A36"/>
    <w:rsid w:val="00C86773"/>
    <w:rsid w:val="00C94FB9"/>
    <w:rsid w:val="00C96623"/>
    <w:rsid w:val="00CA1C09"/>
    <w:rsid w:val="00CA2872"/>
    <w:rsid w:val="00CB0DDA"/>
    <w:rsid w:val="00CB66E1"/>
    <w:rsid w:val="00CD4612"/>
    <w:rsid w:val="00D049F3"/>
    <w:rsid w:val="00D06690"/>
    <w:rsid w:val="00D06E72"/>
    <w:rsid w:val="00D072C5"/>
    <w:rsid w:val="00D07F82"/>
    <w:rsid w:val="00D1560E"/>
    <w:rsid w:val="00D15E2D"/>
    <w:rsid w:val="00D2105C"/>
    <w:rsid w:val="00D277A4"/>
    <w:rsid w:val="00D34FE7"/>
    <w:rsid w:val="00D452D8"/>
    <w:rsid w:val="00D511B0"/>
    <w:rsid w:val="00D80674"/>
    <w:rsid w:val="00D807CF"/>
    <w:rsid w:val="00D85282"/>
    <w:rsid w:val="00D87A25"/>
    <w:rsid w:val="00DB01E8"/>
    <w:rsid w:val="00DB1CC3"/>
    <w:rsid w:val="00DC2DC9"/>
    <w:rsid w:val="00DF5940"/>
    <w:rsid w:val="00DF714A"/>
    <w:rsid w:val="00E00C2A"/>
    <w:rsid w:val="00E118D2"/>
    <w:rsid w:val="00E208B5"/>
    <w:rsid w:val="00E32E50"/>
    <w:rsid w:val="00E47044"/>
    <w:rsid w:val="00E546F0"/>
    <w:rsid w:val="00E55C4F"/>
    <w:rsid w:val="00E62258"/>
    <w:rsid w:val="00E622F0"/>
    <w:rsid w:val="00E66B95"/>
    <w:rsid w:val="00E82E93"/>
    <w:rsid w:val="00E95939"/>
    <w:rsid w:val="00EB4E8F"/>
    <w:rsid w:val="00EB51B1"/>
    <w:rsid w:val="00ED54EE"/>
    <w:rsid w:val="00EE4338"/>
    <w:rsid w:val="00F0255D"/>
    <w:rsid w:val="00F07F22"/>
    <w:rsid w:val="00F338C5"/>
    <w:rsid w:val="00F35290"/>
    <w:rsid w:val="00F82211"/>
    <w:rsid w:val="00F91890"/>
    <w:rsid w:val="00FB6693"/>
    <w:rsid w:val="00FC6C50"/>
    <w:rsid w:val="00FD5A70"/>
    <w:rsid w:val="00FE2195"/>
    <w:rsid w:val="00FE7796"/>
    <w:rsid w:val="00FF5326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5D78B"/>
  <w15:docId w15:val="{F3573299-47A7-4ADF-AD5D-FCCEA02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B8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9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DA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D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D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D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D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D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D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FB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5C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F86"/>
    <w:pPr>
      <w:ind w:left="720"/>
      <w:contextualSpacing/>
    </w:pPr>
  </w:style>
  <w:style w:type="table" w:styleId="TableGrid">
    <w:name w:val="Table Grid"/>
    <w:basedOn w:val="TableNormal"/>
    <w:uiPriority w:val="39"/>
    <w:rsid w:val="00C7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7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1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1639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D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2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5B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B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B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B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54EA"/>
    <w:pPr>
      <w:spacing w:after="0" w:line="240" w:lineRule="auto"/>
    </w:pPr>
  </w:style>
  <w:style w:type="table" w:customStyle="1" w:styleId="IlluminaOrange">
    <w:name w:val="IlluminaOrange"/>
    <w:basedOn w:val="TableNormal"/>
    <w:uiPriority w:val="99"/>
    <w:rsid w:val="0009129D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ko-KR"/>
    </w:rPr>
    <w:tblPr>
      <w:tblBorders>
        <w:top w:val="single" w:sz="4" w:space="0" w:color="C0C0C0"/>
        <w:bottom w:val="single" w:sz="4" w:space="0" w:color="C0C0C0"/>
        <w:insideH w:val="single" w:sz="4" w:space="0" w:color="C0C0C0"/>
        <w:insideV w:val="single" w:sz="4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jc w:val="left"/>
      </w:pPr>
      <w:rPr>
        <w:rFonts w:ascii="Calibri" w:hAnsi="Calibri"/>
        <w:b/>
        <w:color w:val="616161"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B441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9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7126-6260-4446-94FB-363B28F5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14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</Company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Myslinski, Jeremy</dc:creator>
  <cp:keywords/>
  <dc:description/>
  <cp:lastModifiedBy>Myslinski, Jeremy</cp:lastModifiedBy>
  <cp:revision>18</cp:revision>
  <dcterms:created xsi:type="dcterms:W3CDTF">2018-07-11T20:18:00Z</dcterms:created>
  <dcterms:modified xsi:type="dcterms:W3CDTF">2019-03-06T18:11:00Z</dcterms:modified>
</cp:coreProperties>
</file>